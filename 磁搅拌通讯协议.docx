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36FBE" w14:textId="77777777" w:rsidR="00506327" w:rsidRDefault="0044436B" w:rsidP="00CA52E1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MS</w:t>
      </w:r>
      <w:r w:rsidR="00506327">
        <w:rPr>
          <w:rFonts w:hint="eastAsia"/>
        </w:rPr>
        <w:t>通信协议</w:t>
      </w:r>
    </w:p>
    <w:p w14:paraId="3602B500" w14:textId="77777777" w:rsidR="00506327" w:rsidRPr="00EF6B77" w:rsidRDefault="00506327" w:rsidP="0083686D">
      <w:pPr>
        <w:pStyle w:val="1"/>
        <w:spacing w:before="240" w:after="120" w:line="240" w:lineRule="auto"/>
        <w:ind w:left="431" w:hanging="431"/>
        <w:rPr>
          <w:sz w:val="32"/>
          <w:szCs w:val="32"/>
        </w:rPr>
      </w:pPr>
      <w:r w:rsidRPr="00EF6B77">
        <w:rPr>
          <w:rFonts w:hint="eastAsia"/>
          <w:sz w:val="32"/>
          <w:szCs w:val="32"/>
        </w:rPr>
        <w:t>总述：</w:t>
      </w:r>
    </w:p>
    <w:p w14:paraId="20E686D6" w14:textId="77777777" w:rsidR="00506327" w:rsidRPr="00FC3E9A" w:rsidRDefault="00506327">
      <w:pPr>
        <w:rPr>
          <w:rFonts w:ascii="宋体" w:hAnsi="宋体"/>
          <w:szCs w:val="21"/>
        </w:rPr>
      </w:pPr>
      <w:r w:rsidRPr="00FC3E9A">
        <w:rPr>
          <w:rFonts w:ascii="宋体" w:hAnsi="宋体" w:hint="eastAsia"/>
          <w:szCs w:val="21"/>
        </w:rPr>
        <w:t xml:space="preserve">    上下位机软件通讯指令分为上传指令和下传指令，上传指令由下位机上传给上位机，下传指令由上位机下传给下位机。</w:t>
      </w:r>
    </w:p>
    <w:p w14:paraId="46CF7E4F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212D69E1" w14:textId="77777777" w:rsidR="00506327" w:rsidRPr="00EF6B77" w:rsidRDefault="00506327" w:rsidP="0083686D">
      <w:pPr>
        <w:pStyle w:val="1"/>
        <w:spacing w:before="240" w:after="120" w:line="240" w:lineRule="auto"/>
        <w:ind w:left="431" w:hanging="431"/>
        <w:rPr>
          <w:sz w:val="32"/>
          <w:szCs w:val="32"/>
        </w:rPr>
      </w:pPr>
      <w:r w:rsidRPr="00EF6B77">
        <w:rPr>
          <w:rFonts w:hint="eastAsia"/>
          <w:sz w:val="32"/>
          <w:szCs w:val="32"/>
        </w:rPr>
        <w:t>指令总</w:t>
      </w:r>
      <w:proofErr w:type="gramStart"/>
      <w:r w:rsidRPr="00EF6B77">
        <w:rPr>
          <w:rFonts w:hint="eastAsia"/>
          <w:sz w:val="32"/>
          <w:szCs w:val="32"/>
        </w:rPr>
        <w:t>览</w:t>
      </w:r>
      <w:proofErr w:type="gramEnd"/>
      <w:r w:rsidRPr="00EF6B77">
        <w:rPr>
          <w:rFonts w:hint="eastAsia"/>
          <w:sz w:val="32"/>
          <w:szCs w:val="32"/>
        </w:rPr>
        <w:t>：</w:t>
      </w:r>
    </w:p>
    <w:p w14:paraId="664393A9" w14:textId="77777777" w:rsidR="00506327" w:rsidRPr="00FC3E9A" w:rsidRDefault="00506327" w:rsidP="00FC3E9A">
      <w:pPr>
        <w:jc w:val="left"/>
        <w:rPr>
          <w:rFonts w:ascii="宋体" w:hAnsi="宋体"/>
          <w:szCs w:val="21"/>
        </w:rPr>
      </w:pPr>
      <w:r w:rsidRPr="00FC3E9A">
        <w:rPr>
          <w:rFonts w:ascii="宋体" w:hAnsi="宋体" w:hint="eastAsia"/>
          <w:szCs w:val="21"/>
        </w:rPr>
        <w:tab/>
        <w:t>指令分为定长指令和</w:t>
      </w:r>
      <w:proofErr w:type="gramStart"/>
      <w:r w:rsidRPr="00FC3E9A">
        <w:rPr>
          <w:rFonts w:ascii="宋体" w:hAnsi="宋体" w:hint="eastAsia"/>
          <w:szCs w:val="21"/>
        </w:rPr>
        <w:t>不定长</w:t>
      </w:r>
      <w:proofErr w:type="gramEnd"/>
      <w:r w:rsidRPr="00FC3E9A">
        <w:rPr>
          <w:rFonts w:ascii="宋体" w:hAnsi="宋体" w:hint="eastAsia"/>
          <w:szCs w:val="21"/>
        </w:rPr>
        <w:t>指令。</w:t>
      </w:r>
    </w:p>
    <w:p w14:paraId="498499B4" w14:textId="77777777" w:rsidR="00506327" w:rsidRPr="00FC3E9A" w:rsidRDefault="00506327" w:rsidP="00FC3E9A">
      <w:pPr>
        <w:jc w:val="left"/>
        <w:rPr>
          <w:rFonts w:ascii="宋体" w:hAnsi="宋体"/>
          <w:bCs/>
          <w:szCs w:val="21"/>
        </w:rPr>
      </w:pPr>
      <w:r w:rsidRPr="00FC3E9A">
        <w:rPr>
          <w:rFonts w:ascii="宋体" w:hAnsi="宋体" w:hint="eastAsia"/>
          <w:b/>
          <w:bCs/>
          <w:szCs w:val="21"/>
        </w:rPr>
        <w:t xml:space="preserve">    </w:t>
      </w:r>
      <w:r w:rsidRPr="00FC3E9A">
        <w:rPr>
          <w:rFonts w:ascii="宋体" w:hAnsi="宋体" w:hint="eastAsia"/>
          <w:bCs/>
          <w:szCs w:val="21"/>
        </w:rPr>
        <w:t>下传指令0xfe, 上传指令 0xfd,</w:t>
      </w:r>
      <w:r w:rsidR="00FC3E9A">
        <w:rPr>
          <w:rFonts w:ascii="宋体" w:hAnsi="宋体" w:hint="eastAsia"/>
          <w:bCs/>
          <w:szCs w:val="21"/>
        </w:rPr>
        <w:t xml:space="preserve"> </w:t>
      </w:r>
      <w:r w:rsidRPr="00FC3E9A">
        <w:rPr>
          <w:rFonts w:ascii="宋体" w:hAnsi="宋体" w:hint="eastAsia"/>
          <w:bCs/>
          <w:szCs w:val="21"/>
        </w:rPr>
        <w:t>若遇到双字节数据，则先传高字节，</w:t>
      </w:r>
      <w:proofErr w:type="gramStart"/>
      <w:r w:rsidRPr="00FC3E9A">
        <w:rPr>
          <w:rFonts w:ascii="宋体" w:hAnsi="宋体" w:hint="eastAsia"/>
          <w:bCs/>
          <w:szCs w:val="21"/>
        </w:rPr>
        <w:t>后传低字节</w:t>
      </w:r>
      <w:proofErr w:type="gramEnd"/>
    </w:p>
    <w:p w14:paraId="7F096A06" w14:textId="77777777" w:rsidR="00506327" w:rsidRPr="00FC3E9A" w:rsidRDefault="00506327" w:rsidP="00FC3E9A">
      <w:pPr>
        <w:jc w:val="left"/>
        <w:rPr>
          <w:rFonts w:ascii="宋体" w:hAnsi="宋体"/>
          <w:b/>
          <w:bCs/>
          <w:szCs w:val="21"/>
        </w:rPr>
      </w:pPr>
      <w:r w:rsidRPr="00FC3E9A">
        <w:rPr>
          <w:rFonts w:ascii="宋体" w:hAnsi="宋体" w:hint="eastAsia"/>
          <w:b/>
          <w:bCs/>
          <w:szCs w:val="21"/>
        </w:rPr>
        <w:t xml:space="preserve">    校验和：</w:t>
      </w:r>
      <w:proofErr w:type="gramStart"/>
      <w:r w:rsidRPr="00FC3E9A">
        <w:rPr>
          <w:rFonts w:ascii="宋体" w:hAnsi="宋体" w:hint="eastAsia"/>
          <w:bCs/>
          <w:szCs w:val="21"/>
        </w:rPr>
        <w:t>去除帧头的</w:t>
      </w:r>
      <w:proofErr w:type="gramEnd"/>
      <w:r w:rsidRPr="00FC3E9A">
        <w:rPr>
          <w:rFonts w:ascii="宋体" w:hAnsi="宋体" w:hint="eastAsia"/>
          <w:bCs/>
          <w:szCs w:val="21"/>
        </w:rPr>
        <w:t>所有字节的和；</w:t>
      </w:r>
    </w:p>
    <w:p w14:paraId="27356E01" w14:textId="77777777" w:rsidR="006416EA" w:rsidRPr="00FC3E9A" w:rsidRDefault="00506327" w:rsidP="00FC3E9A">
      <w:pPr>
        <w:jc w:val="left"/>
        <w:rPr>
          <w:rFonts w:ascii="宋体" w:hAnsi="宋体"/>
          <w:b/>
          <w:bCs/>
          <w:szCs w:val="21"/>
        </w:rPr>
      </w:pPr>
      <w:r w:rsidRPr="00FC3E9A">
        <w:rPr>
          <w:rFonts w:ascii="宋体" w:hAnsi="宋体" w:hint="eastAsia"/>
          <w:b/>
          <w:bCs/>
          <w:szCs w:val="21"/>
        </w:rPr>
        <w:t xml:space="preserve">    帧长： </w:t>
      </w:r>
      <w:r w:rsidRPr="00FC3E9A">
        <w:rPr>
          <w:rFonts w:ascii="宋体" w:hAnsi="宋体" w:hint="eastAsia"/>
          <w:bCs/>
          <w:szCs w:val="21"/>
        </w:rPr>
        <w:t>整个指令的字节数。</w:t>
      </w:r>
    </w:p>
    <w:p w14:paraId="47C9DFB9" w14:textId="77777777" w:rsidR="006416EA" w:rsidRPr="006416EA" w:rsidRDefault="006416EA" w:rsidP="006416EA">
      <w:pPr>
        <w:rPr>
          <w:rFonts w:ascii="宋体" w:hAnsi="宋体"/>
          <w:b/>
          <w:bCs/>
          <w:sz w:val="18"/>
          <w:szCs w:val="28"/>
        </w:rPr>
      </w:pPr>
    </w:p>
    <w:tbl>
      <w:tblPr>
        <w:tblW w:w="89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623"/>
        <w:gridCol w:w="720"/>
        <w:gridCol w:w="5398"/>
      </w:tblGrid>
      <w:tr w:rsidR="00506327" w14:paraId="04E5ADCA" w14:textId="77777777">
        <w:trPr>
          <w:trHeight w:val="139"/>
          <w:jc w:val="center"/>
        </w:trPr>
        <w:tc>
          <w:tcPr>
            <w:tcW w:w="3598" w:type="dxa"/>
            <w:gridSpan w:val="3"/>
          </w:tcPr>
          <w:p w14:paraId="2698A15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5398" w:type="dxa"/>
          </w:tcPr>
          <w:p w14:paraId="48732881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</w:tr>
      <w:tr w:rsidR="00506327" w14:paraId="367FBE3F" w14:textId="77777777">
        <w:trPr>
          <w:cantSplit/>
          <w:trHeight w:val="273"/>
          <w:jc w:val="center"/>
        </w:trPr>
        <w:tc>
          <w:tcPr>
            <w:tcW w:w="1255" w:type="dxa"/>
            <w:vMerge w:val="restart"/>
            <w:shd w:val="clear" w:color="auto" w:fill="auto"/>
            <w:vAlign w:val="center"/>
          </w:tcPr>
          <w:p w14:paraId="7A48D873" w14:textId="77777777" w:rsidR="00AE6E29" w:rsidRDefault="00AE6E29" w:rsidP="00AE6E29"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信</w:t>
            </w:r>
          </w:p>
          <w:p w14:paraId="57A4AB36" w14:textId="77777777" w:rsidR="00AE6E29" w:rsidRDefault="00AE6E29" w:rsidP="00AE6E29">
            <w:pPr>
              <w:jc w:val="center"/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息</w:t>
            </w:r>
            <w:proofErr w:type="gramEnd"/>
          </w:p>
          <w:p w14:paraId="63492522" w14:textId="77777777" w:rsidR="00506327" w:rsidRDefault="00AE6E29" w:rsidP="00AE6E29"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类</w:t>
            </w:r>
          </w:p>
          <w:p w14:paraId="0822867C" w14:textId="77777777" w:rsidR="00506327" w:rsidRDefault="00506327"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指</w:t>
            </w:r>
          </w:p>
          <w:p w14:paraId="2F8E0390" w14:textId="77777777" w:rsidR="00506327" w:rsidRDefault="0050632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令</w:t>
            </w:r>
          </w:p>
        </w:tc>
        <w:tc>
          <w:tcPr>
            <w:tcW w:w="1623" w:type="dxa"/>
          </w:tcPr>
          <w:p w14:paraId="762B6DD9" w14:textId="77777777" w:rsidR="00506327" w:rsidRPr="0044436B" w:rsidRDefault="0044436B">
            <w:pPr>
              <w:rPr>
                <w:rFonts w:ascii="宋体" w:hAnsi="宋体"/>
                <w:sz w:val="18"/>
                <w:szCs w:val="28"/>
              </w:rPr>
            </w:pPr>
            <w:r w:rsidRPr="0044436B">
              <w:rPr>
                <w:rFonts w:ascii="宋体" w:hAnsi="宋体"/>
                <w:sz w:val="18"/>
                <w:szCs w:val="28"/>
              </w:rPr>
              <w:t>CMD_HELLO</w:t>
            </w:r>
          </w:p>
        </w:tc>
        <w:tc>
          <w:tcPr>
            <w:tcW w:w="720" w:type="dxa"/>
          </w:tcPr>
          <w:p w14:paraId="7B22030F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0xA0</w:t>
            </w:r>
          </w:p>
        </w:tc>
        <w:tc>
          <w:tcPr>
            <w:tcW w:w="5398" w:type="dxa"/>
          </w:tcPr>
          <w:p w14:paraId="62DC3F92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握手</w:t>
            </w:r>
          </w:p>
        </w:tc>
      </w:tr>
      <w:tr w:rsidR="00506327" w14:paraId="25F141E4" w14:textId="77777777">
        <w:trPr>
          <w:cantSplit/>
          <w:trHeight w:val="273"/>
          <w:jc w:val="center"/>
        </w:trPr>
        <w:tc>
          <w:tcPr>
            <w:tcW w:w="1255" w:type="dxa"/>
            <w:vMerge/>
            <w:vAlign w:val="center"/>
          </w:tcPr>
          <w:p w14:paraId="5DB25A8A" w14:textId="77777777" w:rsidR="00506327" w:rsidRDefault="00506327">
            <w:pPr>
              <w:jc w:val="center"/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1E48504E" w14:textId="77777777" w:rsidR="00506327" w:rsidRPr="0044436B" w:rsidRDefault="0044436B">
            <w:pPr>
              <w:rPr>
                <w:rFonts w:ascii="宋体" w:hAnsi="宋体"/>
                <w:sz w:val="18"/>
                <w:szCs w:val="28"/>
              </w:rPr>
            </w:pPr>
            <w:r w:rsidRPr="0044436B">
              <w:rPr>
                <w:rFonts w:ascii="宋体" w:hAnsi="宋体"/>
                <w:sz w:val="18"/>
                <w:szCs w:val="28"/>
              </w:rPr>
              <w:t>CMD_INFO</w:t>
            </w:r>
          </w:p>
        </w:tc>
        <w:tc>
          <w:tcPr>
            <w:tcW w:w="720" w:type="dxa"/>
          </w:tcPr>
          <w:p w14:paraId="573D7097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0xA1</w:t>
            </w:r>
          </w:p>
        </w:tc>
        <w:tc>
          <w:tcPr>
            <w:tcW w:w="5398" w:type="dxa"/>
          </w:tcPr>
          <w:p w14:paraId="6B1529C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读取</w:t>
            </w:r>
            <w:r w:rsidR="000E4DAB">
              <w:rPr>
                <w:rFonts w:ascii="宋体" w:hAnsi="宋体" w:hint="eastAsia"/>
                <w:sz w:val="18"/>
                <w:szCs w:val="28"/>
              </w:rPr>
              <w:t>仪器设置</w:t>
            </w:r>
            <w:r>
              <w:rPr>
                <w:rFonts w:ascii="宋体" w:hAnsi="宋体" w:hint="eastAsia"/>
                <w:sz w:val="18"/>
                <w:szCs w:val="28"/>
              </w:rPr>
              <w:t>信息</w:t>
            </w:r>
          </w:p>
        </w:tc>
      </w:tr>
      <w:tr w:rsidR="00506327" w14:paraId="22578084" w14:textId="77777777">
        <w:trPr>
          <w:cantSplit/>
          <w:trHeight w:val="263"/>
          <w:jc w:val="center"/>
        </w:trPr>
        <w:tc>
          <w:tcPr>
            <w:tcW w:w="1255" w:type="dxa"/>
            <w:vMerge/>
          </w:tcPr>
          <w:p w14:paraId="3379861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581A1E62" w14:textId="77777777" w:rsidR="00506327" w:rsidRPr="00126C9D" w:rsidRDefault="00126C9D">
            <w:pPr>
              <w:rPr>
                <w:rFonts w:ascii="宋体" w:hAnsi="宋体"/>
                <w:sz w:val="18"/>
                <w:szCs w:val="28"/>
              </w:rPr>
            </w:pPr>
            <w:r w:rsidRPr="00126C9D">
              <w:rPr>
                <w:rFonts w:ascii="宋体" w:hAnsi="宋体"/>
                <w:sz w:val="18"/>
                <w:szCs w:val="28"/>
              </w:rPr>
              <w:t>CMD_STA</w:t>
            </w:r>
          </w:p>
        </w:tc>
        <w:tc>
          <w:tcPr>
            <w:tcW w:w="720" w:type="dxa"/>
          </w:tcPr>
          <w:p w14:paraId="7D0C835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0xA2</w:t>
            </w:r>
          </w:p>
        </w:tc>
        <w:tc>
          <w:tcPr>
            <w:tcW w:w="5398" w:type="dxa"/>
          </w:tcPr>
          <w:p w14:paraId="6418B152" w14:textId="77777777" w:rsidR="00506327" w:rsidRDefault="00126C9D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读取仪器</w:t>
            </w:r>
            <w:r w:rsidR="000E4DAB">
              <w:rPr>
                <w:rFonts w:ascii="宋体" w:hAnsi="宋体" w:hint="eastAsia"/>
                <w:sz w:val="18"/>
                <w:szCs w:val="28"/>
              </w:rPr>
              <w:t>状态</w:t>
            </w:r>
            <w:r>
              <w:rPr>
                <w:rFonts w:ascii="宋体" w:hAnsi="宋体" w:hint="eastAsia"/>
                <w:sz w:val="18"/>
                <w:szCs w:val="28"/>
              </w:rPr>
              <w:t>信息</w:t>
            </w:r>
          </w:p>
        </w:tc>
      </w:tr>
      <w:tr w:rsidR="00506327" w14:paraId="4222DE4C" w14:textId="77777777">
        <w:trPr>
          <w:cantSplit/>
          <w:trHeight w:val="267"/>
          <w:jc w:val="center"/>
        </w:trPr>
        <w:tc>
          <w:tcPr>
            <w:tcW w:w="1255" w:type="dxa"/>
            <w:vMerge/>
          </w:tcPr>
          <w:p w14:paraId="11EA06BF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5A11891A" w14:textId="77777777" w:rsidR="00506327" w:rsidRPr="00126C9D" w:rsidRDefault="00126C9D">
            <w:pPr>
              <w:rPr>
                <w:rFonts w:ascii="宋体" w:hAnsi="宋体"/>
                <w:sz w:val="18"/>
                <w:szCs w:val="28"/>
              </w:rPr>
            </w:pPr>
            <w:r w:rsidRPr="00126C9D">
              <w:rPr>
                <w:rFonts w:ascii="宋体" w:hAnsi="宋体"/>
                <w:sz w:val="18"/>
                <w:szCs w:val="28"/>
              </w:rPr>
              <w:t>CMD_EE_READ</w:t>
            </w:r>
          </w:p>
        </w:tc>
        <w:tc>
          <w:tcPr>
            <w:tcW w:w="720" w:type="dxa"/>
          </w:tcPr>
          <w:p w14:paraId="6DC5A1B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0xA3</w:t>
            </w:r>
          </w:p>
        </w:tc>
        <w:tc>
          <w:tcPr>
            <w:tcW w:w="5398" w:type="dxa"/>
          </w:tcPr>
          <w:p w14:paraId="51DA635E" w14:textId="77777777" w:rsidR="00506327" w:rsidRDefault="00126C9D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读取EEPROM参数</w:t>
            </w:r>
          </w:p>
        </w:tc>
      </w:tr>
      <w:tr w:rsidR="00506327" w14:paraId="27ED4815" w14:textId="77777777">
        <w:trPr>
          <w:cantSplit/>
          <w:trHeight w:val="243"/>
          <w:jc w:val="center"/>
        </w:trPr>
        <w:tc>
          <w:tcPr>
            <w:tcW w:w="1255" w:type="dxa"/>
            <w:vMerge/>
          </w:tcPr>
          <w:p w14:paraId="4EB6D895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579FB733" w14:textId="77777777" w:rsidR="00506327" w:rsidRPr="008446BD" w:rsidRDefault="008446BD">
            <w:pPr>
              <w:rPr>
                <w:rFonts w:ascii="宋体" w:hAnsi="宋体"/>
                <w:sz w:val="18"/>
                <w:szCs w:val="28"/>
              </w:rPr>
            </w:pPr>
            <w:r w:rsidRPr="008446BD">
              <w:rPr>
                <w:rFonts w:ascii="宋体" w:hAnsi="宋体"/>
                <w:sz w:val="18"/>
                <w:szCs w:val="28"/>
              </w:rPr>
              <w:t>CMD_EE_WRITE</w:t>
            </w:r>
          </w:p>
        </w:tc>
        <w:tc>
          <w:tcPr>
            <w:tcW w:w="720" w:type="dxa"/>
          </w:tcPr>
          <w:p w14:paraId="25440F0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0xA4</w:t>
            </w:r>
          </w:p>
        </w:tc>
        <w:tc>
          <w:tcPr>
            <w:tcW w:w="5398" w:type="dxa"/>
          </w:tcPr>
          <w:p w14:paraId="3F011772" w14:textId="77777777" w:rsidR="00506327" w:rsidRDefault="00126C9D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写入EEPROM参数</w:t>
            </w:r>
          </w:p>
        </w:tc>
      </w:tr>
      <w:tr w:rsidR="00506327" w14:paraId="5C29DAE4" w14:textId="77777777">
        <w:trPr>
          <w:cantSplit/>
          <w:trHeight w:val="91"/>
          <w:jc w:val="center"/>
        </w:trPr>
        <w:tc>
          <w:tcPr>
            <w:tcW w:w="1255" w:type="dxa"/>
            <w:vMerge/>
          </w:tcPr>
          <w:p w14:paraId="54F3150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0C7AD815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720" w:type="dxa"/>
          </w:tcPr>
          <w:p w14:paraId="5FC060F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5398" w:type="dxa"/>
          </w:tcPr>
          <w:p w14:paraId="7255AF10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7A5276" w14:paraId="3DD91A50" w14:textId="77777777">
        <w:trPr>
          <w:cantSplit/>
          <w:trHeight w:val="204"/>
          <w:jc w:val="center"/>
        </w:trPr>
        <w:tc>
          <w:tcPr>
            <w:tcW w:w="1255" w:type="dxa"/>
            <w:vMerge w:val="restart"/>
            <w:shd w:val="clear" w:color="auto" w:fill="auto"/>
            <w:vAlign w:val="center"/>
          </w:tcPr>
          <w:p w14:paraId="4CBF5430" w14:textId="77777777" w:rsidR="007A5276" w:rsidRDefault="007A5276" w:rsidP="00AE6E29"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控</w:t>
            </w:r>
          </w:p>
          <w:p w14:paraId="630D9CD6" w14:textId="77777777" w:rsidR="007A5276" w:rsidRDefault="007A5276" w:rsidP="00AE6E29"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制</w:t>
            </w:r>
          </w:p>
          <w:p w14:paraId="1C46B10F" w14:textId="77777777" w:rsidR="007A5276" w:rsidRDefault="007A5276" w:rsidP="00AE6E29"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类</w:t>
            </w:r>
          </w:p>
          <w:p w14:paraId="5F0354D4" w14:textId="77777777" w:rsidR="007A5276" w:rsidRDefault="007A5276" w:rsidP="00AE6E29"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指</w:t>
            </w:r>
          </w:p>
          <w:p w14:paraId="1DDA34B1" w14:textId="77777777" w:rsidR="007A5276" w:rsidRDefault="007A5276" w:rsidP="00AE6E29">
            <w:pPr>
              <w:jc w:val="center"/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令</w:t>
            </w:r>
          </w:p>
        </w:tc>
        <w:tc>
          <w:tcPr>
            <w:tcW w:w="1623" w:type="dxa"/>
          </w:tcPr>
          <w:p w14:paraId="57241E73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  <w:r w:rsidRPr="00827A3F">
              <w:rPr>
                <w:rFonts w:ascii="新宋体" w:eastAsia="新宋体"/>
                <w:kern w:val="0"/>
                <w:sz w:val="18"/>
                <w:szCs w:val="18"/>
              </w:rPr>
              <w:t>CMD_MOT</w:t>
            </w:r>
          </w:p>
        </w:tc>
        <w:tc>
          <w:tcPr>
            <w:tcW w:w="720" w:type="dxa"/>
          </w:tcPr>
          <w:p w14:paraId="1FB10BCE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0xB1</w:t>
            </w:r>
          </w:p>
        </w:tc>
        <w:tc>
          <w:tcPr>
            <w:tcW w:w="5398" w:type="dxa"/>
          </w:tcPr>
          <w:p w14:paraId="661E9222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搅拌控制</w:t>
            </w:r>
          </w:p>
        </w:tc>
      </w:tr>
      <w:tr w:rsidR="007A5276" w14:paraId="03547AC3" w14:textId="77777777">
        <w:trPr>
          <w:cantSplit/>
          <w:trHeight w:val="204"/>
          <w:jc w:val="center"/>
        </w:trPr>
        <w:tc>
          <w:tcPr>
            <w:tcW w:w="1255" w:type="dxa"/>
            <w:vMerge/>
          </w:tcPr>
          <w:p w14:paraId="4CD3417C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5F840464" w14:textId="77777777" w:rsidR="007A5276" w:rsidRPr="00D66D50" w:rsidRDefault="007A5276">
            <w:pPr>
              <w:rPr>
                <w:rFonts w:ascii="宋体" w:hAnsi="宋体"/>
                <w:sz w:val="18"/>
                <w:szCs w:val="28"/>
              </w:rPr>
            </w:pPr>
            <w:r w:rsidRPr="00D66D50">
              <w:rPr>
                <w:rFonts w:ascii="宋体" w:hAnsi="宋体"/>
                <w:sz w:val="18"/>
                <w:szCs w:val="28"/>
              </w:rPr>
              <w:t>CMD_TEMP</w:t>
            </w:r>
          </w:p>
        </w:tc>
        <w:tc>
          <w:tcPr>
            <w:tcW w:w="720" w:type="dxa"/>
          </w:tcPr>
          <w:p w14:paraId="66A96211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0xB2</w:t>
            </w:r>
          </w:p>
        </w:tc>
        <w:tc>
          <w:tcPr>
            <w:tcW w:w="5398" w:type="dxa"/>
          </w:tcPr>
          <w:p w14:paraId="0B241C0B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加热控制</w:t>
            </w:r>
          </w:p>
        </w:tc>
      </w:tr>
      <w:tr w:rsidR="007A5276" w14:paraId="432FFED6" w14:textId="77777777">
        <w:trPr>
          <w:cantSplit/>
          <w:trHeight w:val="204"/>
          <w:jc w:val="center"/>
        </w:trPr>
        <w:tc>
          <w:tcPr>
            <w:tcW w:w="1255" w:type="dxa"/>
            <w:vMerge/>
          </w:tcPr>
          <w:p w14:paraId="5AF6371F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32AD8784" w14:textId="77777777" w:rsidR="007A5276" w:rsidRPr="001B0F7C" w:rsidRDefault="007A5276">
            <w:pPr>
              <w:rPr>
                <w:rFonts w:ascii="宋体" w:hAnsi="宋体"/>
                <w:sz w:val="18"/>
                <w:szCs w:val="28"/>
              </w:rPr>
            </w:pPr>
            <w:r w:rsidRPr="001B0F7C">
              <w:rPr>
                <w:rFonts w:ascii="宋体" w:hAnsi="宋体"/>
                <w:sz w:val="18"/>
                <w:szCs w:val="28"/>
              </w:rPr>
              <w:t>CMD_MOD</w:t>
            </w:r>
          </w:p>
        </w:tc>
        <w:tc>
          <w:tcPr>
            <w:tcW w:w="720" w:type="dxa"/>
          </w:tcPr>
          <w:p w14:paraId="4634A8F9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0xB3</w:t>
            </w:r>
          </w:p>
        </w:tc>
        <w:tc>
          <w:tcPr>
            <w:tcW w:w="5398" w:type="dxa"/>
          </w:tcPr>
          <w:p w14:paraId="6D432003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模式切换</w:t>
            </w:r>
          </w:p>
        </w:tc>
      </w:tr>
      <w:tr w:rsidR="007A5276" w14:paraId="5F373AB7" w14:textId="77777777">
        <w:trPr>
          <w:cantSplit/>
          <w:trHeight w:val="204"/>
          <w:jc w:val="center"/>
        </w:trPr>
        <w:tc>
          <w:tcPr>
            <w:tcW w:w="1255" w:type="dxa"/>
            <w:vMerge/>
          </w:tcPr>
          <w:p w14:paraId="23503960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57B5E55A" w14:textId="77777777" w:rsidR="007A5276" w:rsidRPr="005764A2" w:rsidRDefault="007A5276">
            <w:pPr>
              <w:rPr>
                <w:rFonts w:ascii="宋体" w:hAnsi="宋体"/>
                <w:sz w:val="18"/>
                <w:szCs w:val="28"/>
              </w:rPr>
            </w:pPr>
            <w:r w:rsidRPr="005764A2">
              <w:rPr>
                <w:rFonts w:ascii="宋体" w:hAnsi="宋体"/>
                <w:sz w:val="18"/>
                <w:szCs w:val="28"/>
              </w:rPr>
              <w:t>CMD_SET_SAFE</w:t>
            </w:r>
          </w:p>
        </w:tc>
        <w:tc>
          <w:tcPr>
            <w:tcW w:w="720" w:type="dxa"/>
          </w:tcPr>
          <w:p w14:paraId="782C807D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0xB4</w:t>
            </w:r>
          </w:p>
        </w:tc>
        <w:tc>
          <w:tcPr>
            <w:tcW w:w="5398" w:type="dxa"/>
          </w:tcPr>
          <w:p w14:paraId="5E4A3099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设置安全温度值</w:t>
            </w:r>
          </w:p>
        </w:tc>
      </w:tr>
      <w:tr w:rsidR="007A5276" w14:paraId="192913E0" w14:textId="77777777">
        <w:trPr>
          <w:cantSplit/>
          <w:trHeight w:val="204"/>
          <w:jc w:val="center"/>
        </w:trPr>
        <w:tc>
          <w:tcPr>
            <w:tcW w:w="1255" w:type="dxa"/>
            <w:vMerge/>
          </w:tcPr>
          <w:p w14:paraId="64D47637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45C7FFDC" w14:textId="77777777" w:rsidR="007A5276" w:rsidRPr="005764A2" w:rsidRDefault="007A5276" w:rsidP="00E14B6E">
            <w:pPr>
              <w:rPr>
                <w:rFonts w:ascii="宋体" w:hAnsi="宋体"/>
                <w:sz w:val="18"/>
                <w:szCs w:val="28"/>
              </w:rPr>
            </w:pPr>
            <w:r w:rsidRPr="005764A2">
              <w:rPr>
                <w:rFonts w:ascii="宋体" w:hAnsi="宋体"/>
                <w:sz w:val="18"/>
                <w:szCs w:val="28"/>
              </w:rPr>
              <w:t>CMD_SET_RES</w:t>
            </w:r>
          </w:p>
        </w:tc>
        <w:tc>
          <w:tcPr>
            <w:tcW w:w="720" w:type="dxa"/>
          </w:tcPr>
          <w:p w14:paraId="24AF79A2" w14:textId="77777777" w:rsidR="007A5276" w:rsidRDefault="007A5276" w:rsidP="00E14B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0xB5</w:t>
            </w:r>
          </w:p>
        </w:tc>
        <w:tc>
          <w:tcPr>
            <w:tcW w:w="5398" w:type="dxa"/>
          </w:tcPr>
          <w:p w14:paraId="7ADA061A" w14:textId="77777777" w:rsidR="007A5276" w:rsidRDefault="007A5276" w:rsidP="00E14B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设置余热警告功能</w:t>
            </w:r>
          </w:p>
        </w:tc>
      </w:tr>
      <w:tr w:rsidR="007A5276" w14:paraId="3A198524" w14:textId="77777777">
        <w:trPr>
          <w:cantSplit/>
          <w:trHeight w:val="204"/>
          <w:jc w:val="center"/>
        </w:trPr>
        <w:tc>
          <w:tcPr>
            <w:tcW w:w="1255" w:type="dxa"/>
            <w:vMerge/>
          </w:tcPr>
          <w:p w14:paraId="57EC38BD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1C4985A0" w14:textId="77777777" w:rsidR="007A5276" w:rsidRPr="005A5D8F" w:rsidRDefault="007A5276" w:rsidP="00E14B6E">
            <w:pPr>
              <w:rPr>
                <w:rFonts w:ascii="宋体" w:hAnsi="宋体"/>
                <w:sz w:val="18"/>
                <w:szCs w:val="28"/>
              </w:rPr>
            </w:pPr>
            <w:r w:rsidRPr="005A5D8F">
              <w:rPr>
                <w:rFonts w:ascii="宋体" w:hAnsi="宋体"/>
                <w:sz w:val="18"/>
                <w:szCs w:val="28"/>
              </w:rPr>
              <w:t>CMD_SET_BR</w:t>
            </w:r>
          </w:p>
        </w:tc>
        <w:tc>
          <w:tcPr>
            <w:tcW w:w="720" w:type="dxa"/>
          </w:tcPr>
          <w:p w14:paraId="4B98123B" w14:textId="77777777" w:rsidR="007A5276" w:rsidRDefault="007A5276" w:rsidP="00E14B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0xB6</w:t>
            </w:r>
          </w:p>
        </w:tc>
        <w:tc>
          <w:tcPr>
            <w:tcW w:w="5398" w:type="dxa"/>
          </w:tcPr>
          <w:p w14:paraId="240049BC" w14:textId="77777777" w:rsidR="007A5276" w:rsidRPr="0086616B" w:rsidRDefault="007A5276" w:rsidP="00E14B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设置搅拌子失速监测功能</w:t>
            </w:r>
          </w:p>
        </w:tc>
      </w:tr>
      <w:tr w:rsidR="007A5276" w14:paraId="400FB85B" w14:textId="77777777">
        <w:trPr>
          <w:cantSplit/>
          <w:trHeight w:val="204"/>
          <w:jc w:val="center"/>
        </w:trPr>
        <w:tc>
          <w:tcPr>
            <w:tcW w:w="1255" w:type="dxa"/>
            <w:vMerge/>
          </w:tcPr>
          <w:p w14:paraId="001599BD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57B78B1A" w14:textId="77777777" w:rsidR="007A5276" w:rsidRDefault="007A5276" w:rsidP="00E14B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CMD_TIMER</w:t>
            </w:r>
          </w:p>
        </w:tc>
        <w:tc>
          <w:tcPr>
            <w:tcW w:w="720" w:type="dxa"/>
          </w:tcPr>
          <w:p w14:paraId="37603B11" w14:textId="77777777" w:rsidR="007A5276" w:rsidRDefault="007A5276" w:rsidP="00E14B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0</w:t>
            </w:r>
            <w:r>
              <w:rPr>
                <w:rFonts w:ascii="宋体" w:hAnsi="宋体"/>
                <w:sz w:val="18"/>
                <w:szCs w:val="28"/>
              </w:rPr>
              <w:t>X</w:t>
            </w:r>
            <w:r>
              <w:rPr>
                <w:rFonts w:ascii="宋体" w:hAnsi="宋体" w:hint="eastAsia"/>
                <w:sz w:val="18"/>
                <w:szCs w:val="28"/>
              </w:rPr>
              <w:t>B7</w:t>
            </w:r>
          </w:p>
        </w:tc>
        <w:tc>
          <w:tcPr>
            <w:tcW w:w="5398" w:type="dxa"/>
          </w:tcPr>
          <w:p w14:paraId="01C6BB65" w14:textId="77777777" w:rsidR="007A5276" w:rsidRPr="0086616B" w:rsidRDefault="007A5276" w:rsidP="00E14B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定时控制</w:t>
            </w:r>
          </w:p>
        </w:tc>
      </w:tr>
      <w:tr w:rsidR="007A5276" w14:paraId="47308F10" w14:textId="77777777">
        <w:trPr>
          <w:cantSplit/>
          <w:trHeight w:val="204"/>
          <w:jc w:val="center"/>
        </w:trPr>
        <w:tc>
          <w:tcPr>
            <w:tcW w:w="1255" w:type="dxa"/>
            <w:vMerge/>
          </w:tcPr>
          <w:p w14:paraId="36204A69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0FD37657" w14:textId="77777777" w:rsidR="007A5276" w:rsidRDefault="007A5276" w:rsidP="00E14B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CMD_ON_OFF</w:t>
            </w:r>
          </w:p>
        </w:tc>
        <w:tc>
          <w:tcPr>
            <w:tcW w:w="720" w:type="dxa"/>
          </w:tcPr>
          <w:p w14:paraId="3E6F9310" w14:textId="77777777" w:rsidR="007A5276" w:rsidRDefault="007A5276" w:rsidP="00E14B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0</w:t>
            </w:r>
            <w:r>
              <w:rPr>
                <w:rFonts w:ascii="宋体" w:hAnsi="宋体"/>
                <w:sz w:val="18"/>
                <w:szCs w:val="28"/>
              </w:rPr>
              <w:t>Xb</w:t>
            </w:r>
            <w:r>
              <w:rPr>
                <w:rFonts w:ascii="宋体" w:hAnsi="宋体" w:hint="eastAsia"/>
                <w:sz w:val="18"/>
                <w:szCs w:val="28"/>
              </w:rPr>
              <w:t>8</w:t>
            </w:r>
          </w:p>
        </w:tc>
        <w:tc>
          <w:tcPr>
            <w:tcW w:w="5398" w:type="dxa"/>
          </w:tcPr>
          <w:p w14:paraId="5969B423" w14:textId="77777777" w:rsidR="007A5276" w:rsidRPr="0086616B" w:rsidRDefault="007A5276" w:rsidP="00E14B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全开全关控制</w:t>
            </w:r>
          </w:p>
        </w:tc>
      </w:tr>
      <w:tr w:rsidR="007A5276" w14:paraId="71E61A5B" w14:textId="77777777">
        <w:trPr>
          <w:cantSplit/>
          <w:trHeight w:val="204"/>
          <w:jc w:val="center"/>
        </w:trPr>
        <w:tc>
          <w:tcPr>
            <w:tcW w:w="1255" w:type="dxa"/>
            <w:vMerge/>
          </w:tcPr>
          <w:p w14:paraId="2CED2551" w14:textId="77777777" w:rsidR="007A5276" w:rsidRDefault="007A5276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20BD595D" w14:textId="77777777" w:rsidR="007A5276" w:rsidRDefault="007A5276" w:rsidP="00E14B6E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720" w:type="dxa"/>
          </w:tcPr>
          <w:p w14:paraId="1B19FC76" w14:textId="77777777" w:rsidR="007A5276" w:rsidRDefault="007A5276" w:rsidP="00E14B6E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5398" w:type="dxa"/>
          </w:tcPr>
          <w:p w14:paraId="4EF6ECC5" w14:textId="77777777" w:rsidR="007A5276" w:rsidRPr="0086616B" w:rsidRDefault="007A5276" w:rsidP="00E14B6E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827A3F" w14:paraId="5E9C0B98" w14:textId="77777777">
        <w:trPr>
          <w:cantSplit/>
          <w:trHeight w:val="219"/>
          <w:jc w:val="center"/>
        </w:trPr>
        <w:tc>
          <w:tcPr>
            <w:tcW w:w="1255" w:type="dxa"/>
            <w:vMerge w:val="restart"/>
            <w:vAlign w:val="center"/>
          </w:tcPr>
          <w:p w14:paraId="238DF844" w14:textId="77777777" w:rsidR="00827A3F" w:rsidRDefault="00827A3F">
            <w:pPr>
              <w:jc w:val="center"/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187A0F10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720" w:type="dxa"/>
          </w:tcPr>
          <w:p w14:paraId="1DA0A1CC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5398" w:type="dxa"/>
          </w:tcPr>
          <w:p w14:paraId="366BBF70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827A3F" w14:paraId="78FC4247" w14:textId="77777777">
        <w:trPr>
          <w:cantSplit/>
          <w:trHeight w:val="219"/>
          <w:jc w:val="center"/>
        </w:trPr>
        <w:tc>
          <w:tcPr>
            <w:tcW w:w="1255" w:type="dxa"/>
            <w:vMerge/>
            <w:vAlign w:val="center"/>
          </w:tcPr>
          <w:p w14:paraId="2375B33E" w14:textId="77777777" w:rsidR="00827A3F" w:rsidRDefault="00827A3F">
            <w:pPr>
              <w:jc w:val="center"/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756A1003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720" w:type="dxa"/>
          </w:tcPr>
          <w:p w14:paraId="00F52FAA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5398" w:type="dxa"/>
          </w:tcPr>
          <w:p w14:paraId="593247E0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827A3F" w14:paraId="673521AD" w14:textId="77777777">
        <w:trPr>
          <w:cantSplit/>
          <w:trHeight w:val="219"/>
          <w:jc w:val="center"/>
        </w:trPr>
        <w:tc>
          <w:tcPr>
            <w:tcW w:w="1255" w:type="dxa"/>
            <w:vMerge/>
            <w:vAlign w:val="center"/>
          </w:tcPr>
          <w:p w14:paraId="0087844D" w14:textId="77777777" w:rsidR="00827A3F" w:rsidRDefault="00827A3F">
            <w:pPr>
              <w:jc w:val="center"/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69EB1DAA" w14:textId="77777777" w:rsidR="00827A3F" w:rsidRDefault="00827A3F" w:rsidP="00E14B6E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720" w:type="dxa"/>
          </w:tcPr>
          <w:p w14:paraId="7BDDFC97" w14:textId="77777777" w:rsidR="00827A3F" w:rsidRDefault="00827A3F" w:rsidP="00E14B6E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5398" w:type="dxa"/>
          </w:tcPr>
          <w:p w14:paraId="0E301F80" w14:textId="77777777" w:rsidR="00827A3F" w:rsidRDefault="00827A3F" w:rsidP="00E14B6E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827A3F" w14:paraId="0955B276" w14:textId="77777777">
        <w:trPr>
          <w:cantSplit/>
          <w:trHeight w:val="227"/>
          <w:jc w:val="center"/>
        </w:trPr>
        <w:tc>
          <w:tcPr>
            <w:tcW w:w="1255" w:type="dxa"/>
            <w:vMerge/>
          </w:tcPr>
          <w:p w14:paraId="7C59E22E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1F46F3FA" w14:textId="77777777" w:rsidR="00827A3F" w:rsidRDefault="00827A3F" w:rsidP="00E14B6E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720" w:type="dxa"/>
          </w:tcPr>
          <w:p w14:paraId="000A7BA4" w14:textId="77777777" w:rsidR="00827A3F" w:rsidRDefault="00827A3F" w:rsidP="00E14B6E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5398" w:type="dxa"/>
          </w:tcPr>
          <w:p w14:paraId="2D35F070" w14:textId="77777777" w:rsidR="00827A3F" w:rsidRDefault="00827A3F" w:rsidP="00E14B6E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827A3F" w14:paraId="128E4130" w14:textId="77777777">
        <w:trPr>
          <w:cantSplit/>
          <w:trHeight w:val="71"/>
          <w:jc w:val="center"/>
        </w:trPr>
        <w:tc>
          <w:tcPr>
            <w:tcW w:w="1255" w:type="dxa"/>
            <w:vMerge/>
          </w:tcPr>
          <w:p w14:paraId="37AC1BB4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60AFA321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720" w:type="dxa"/>
          </w:tcPr>
          <w:p w14:paraId="4D12018E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5398" w:type="dxa"/>
          </w:tcPr>
          <w:p w14:paraId="46D272E3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827A3F" w14:paraId="79CF0CC1" w14:textId="77777777">
        <w:trPr>
          <w:cantSplit/>
          <w:trHeight w:val="71"/>
          <w:jc w:val="center"/>
        </w:trPr>
        <w:tc>
          <w:tcPr>
            <w:tcW w:w="1255" w:type="dxa"/>
            <w:vMerge/>
          </w:tcPr>
          <w:p w14:paraId="7667964A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7EFD9C80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720" w:type="dxa"/>
          </w:tcPr>
          <w:p w14:paraId="6269D202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5398" w:type="dxa"/>
          </w:tcPr>
          <w:p w14:paraId="10AA8C24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827A3F" w14:paraId="40635F73" w14:textId="77777777">
        <w:trPr>
          <w:cantSplit/>
          <w:trHeight w:val="71"/>
          <w:jc w:val="center"/>
        </w:trPr>
        <w:tc>
          <w:tcPr>
            <w:tcW w:w="1255" w:type="dxa"/>
            <w:vMerge/>
          </w:tcPr>
          <w:p w14:paraId="1729337D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22A90121" w14:textId="77777777" w:rsidR="00827A3F" w:rsidRDefault="00827A3F">
            <w:pPr>
              <w:rPr>
                <w:rFonts w:ascii="新宋体" w:eastAsia="新宋体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9D03BD" w14:textId="77777777" w:rsidR="00827A3F" w:rsidRDefault="00827A3F">
            <w:pPr>
              <w:rPr>
                <w:rFonts w:ascii="新宋体" w:eastAsia="新宋体"/>
                <w:kern w:val="0"/>
                <w:sz w:val="18"/>
                <w:szCs w:val="18"/>
              </w:rPr>
            </w:pPr>
          </w:p>
        </w:tc>
        <w:tc>
          <w:tcPr>
            <w:tcW w:w="5398" w:type="dxa"/>
          </w:tcPr>
          <w:p w14:paraId="4AA53EB4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827A3F" w14:paraId="091E95DD" w14:textId="77777777">
        <w:trPr>
          <w:cantSplit/>
          <w:trHeight w:val="146"/>
          <w:jc w:val="center"/>
        </w:trPr>
        <w:tc>
          <w:tcPr>
            <w:tcW w:w="1255" w:type="dxa"/>
            <w:vMerge w:val="restart"/>
            <w:vAlign w:val="center"/>
          </w:tcPr>
          <w:p w14:paraId="3F51935F" w14:textId="77777777" w:rsidR="00827A3F" w:rsidRDefault="00827A3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8"/>
              </w:rPr>
            </w:pPr>
          </w:p>
        </w:tc>
        <w:tc>
          <w:tcPr>
            <w:tcW w:w="1623" w:type="dxa"/>
          </w:tcPr>
          <w:p w14:paraId="378F8020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720" w:type="dxa"/>
          </w:tcPr>
          <w:p w14:paraId="17331296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5398" w:type="dxa"/>
          </w:tcPr>
          <w:p w14:paraId="1D5CB87F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827A3F" w14:paraId="5F0A2A6F" w14:textId="77777777">
        <w:trPr>
          <w:cantSplit/>
          <w:trHeight w:val="146"/>
          <w:jc w:val="center"/>
        </w:trPr>
        <w:tc>
          <w:tcPr>
            <w:tcW w:w="1255" w:type="dxa"/>
            <w:vMerge/>
            <w:vAlign w:val="center"/>
          </w:tcPr>
          <w:p w14:paraId="7567FBD3" w14:textId="77777777" w:rsidR="00827A3F" w:rsidRDefault="00827A3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8"/>
              </w:rPr>
            </w:pPr>
          </w:p>
        </w:tc>
        <w:tc>
          <w:tcPr>
            <w:tcW w:w="1623" w:type="dxa"/>
          </w:tcPr>
          <w:p w14:paraId="3134C4DD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720" w:type="dxa"/>
          </w:tcPr>
          <w:p w14:paraId="50712BD3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5398" w:type="dxa"/>
          </w:tcPr>
          <w:p w14:paraId="20AB19D1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827A3F" w14:paraId="6397F869" w14:textId="77777777">
        <w:trPr>
          <w:cantSplit/>
          <w:trHeight w:val="146"/>
          <w:jc w:val="center"/>
        </w:trPr>
        <w:tc>
          <w:tcPr>
            <w:tcW w:w="1255" w:type="dxa"/>
            <w:vMerge/>
          </w:tcPr>
          <w:p w14:paraId="240AD76B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623" w:type="dxa"/>
          </w:tcPr>
          <w:p w14:paraId="4EF6D759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720" w:type="dxa"/>
          </w:tcPr>
          <w:p w14:paraId="6EB04300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5398" w:type="dxa"/>
          </w:tcPr>
          <w:p w14:paraId="7B0756C0" w14:textId="77777777" w:rsidR="00827A3F" w:rsidRDefault="00827A3F">
            <w:pPr>
              <w:rPr>
                <w:rFonts w:ascii="宋体" w:hAnsi="宋体"/>
                <w:sz w:val="18"/>
                <w:szCs w:val="28"/>
              </w:rPr>
            </w:pPr>
          </w:p>
        </w:tc>
      </w:tr>
    </w:tbl>
    <w:p w14:paraId="5821CD4D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23CDF82A" w14:textId="77777777" w:rsidR="00506327" w:rsidRDefault="00C4628B" w:rsidP="00C4628B">
      <w:pPr>
        <w:numPr>
          <w:ins w:id="0" w:author="yjx" w:date="2006-08-14T15:37:00Z"/>
        </w:numPr>
        <w:rPr>
          <w:rFonts w:ascii="宋体" w:hAnsi="宋体"/>
          <w:b/>
          <w:sz w:val="18"/>
          <w:szCs w:val="28"/>
        </w:rPr>
      </w:pPr>
      <w:r>
        <w:rPr>
          <w:rFonts w:ascii="宋体" w:hAnsi="宋体" w:hint="eastAsia"/>
          <w:b/>
          <w:sz w:val="18"/>
          <w:szCs w:val="28"/>
        </w:rPr>
        <w:t>1、</w:t>
      </w:r>
      <w:r w:rsidR="00506327">
        <w:rPr>
          <w:rFonts w:ascii="宋体" w:hAnsi="宋体" w:hint="eastAsia"/>
          <w:b/>
          <w:sz w:val="18"/>
          <w:szCs w:val="28"/>
        </w:rPr>
        <w:t>上位机下传的指令格式：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506327" w14:paraId="5C369ED0" w14:textId="77777777">
        <w:trPr>
          <w:trHeight w:val="137"/>
        </w:trPr>
        <w:tc>
          <w:tcPr>
            <w:tcW w:w="900" w:type="dxa"/>
          </w:tcPr>
          <w:p w14:paraId="2FB61A08" w14:textId="77777777" w:rsidR="00506327" w:rsidRPr="00C4628B" w:rsidRDefault="00506327">
            <w:pPr>
              <w:ind w:leftChars="-51" w:left="-107" w:firstLineChars="1" w:firstLine="2"/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7811764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50F365AC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24905645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504A664A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5142FAD3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119D579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506327" w14:paraId="4F542B44" w14:textId="77777777">
        <w:trPr>
          <w:trHeight w:val="286"/>
        </w:trPr>
        <w:tc>
          <w:tcPr>
            <w:tcW w:w="900" w:type="dxa"/>
          </w:tcPr>
          <w:p w14:paraId="367772AC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1F76F38C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0xfe</w:t>
            </w:r>
          </w:p>
        </w:tc>
        <w:tc>
          <w:tcPr>
            <w:tcW w:w="1440" w:type="dxa"/>
          </w:tcPr>
          <w:p w14:paraId="316A0B2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指令代码</w:t>
            </w:r>
          </w:p>
        </w:tc>
        <w:tc>
          <w:tcPr>
            <w:tcW w:w="1440" w:type="dxa"/>
          </w:tcPr>
          <w:p w14:paraId="4C3A304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1440" w:type="dxa"/>
          </w:tcPr>
          <w:p w14:paraId="6F5B099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参数2</w:t>
            </w:r>
          </w:p>
        </w:tc>
        <w:tc>
          <w:tcPr>
            <w:tcW w:w="1620" w:type="dxa"/>
          </w:tcPr>
          <w:p w14:paraId="128B614A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参数3</w:t>
            </w:r>
          </w:p>
        </w:tc>
        <w:tc>
          <w:tcPr>
            <w:tcW w:w="1440" w:type="dxa"/>
          </w:tcPr>
          <w:p w14:paraId="0820045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6B0CB47B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6174B849" w14:textId="77777777" w:rsidR="00506327" w:rsidRDefault="00506327" w:rsidP="00BC5898">
      <w:pPr>
        <w:numPr>
          <w:ilvl w:val="0"/>
          <w:numId w:val="1"/>
        </w:numPr>
        <w:rPr>
          <w:rFonts w:ascii="宋体" w:hAnsi="宋体"/>
          <w:b/>
          <w:sz w:val="18"/>
          <w:szCs w:val="28"/>
        </w:rPr>
      </w:pPr>
      <w:r>
        <w:rPr>
          <w:rFonts w:ascii="宋体" w:hAnsi="宋体" w:hint="eastAsia"/>
          <w:b/>
          <w:sz w:val="18"/>
          <w:szCs w:val="28"/>
        </w:rPr>
        <w:t>下位机上传的短指令格式：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506327" w14:paraId="562EFA32" w14:textId="77777777">
        <w:trPr>
          <w:trHeight w:val="265"/>
        </w:trPr>
        <w:tc>
          <w:tcPr>
            <w:tcW w:w="900" w:type="dxa"/>
          </w:tcPr>
          <w:p w14:paraId="55CEAE0C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74F7E0EA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647C7A0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1663271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74DFFD3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5003037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1EA90B9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506327" w14:paraId="6B2CF4B8" w14:textId="77777777">
        <w:trPr>
          <w:trHeight w:val="89"/>
        </w:trPr>
        <w:tc>
          <w:tcPr>
            <w:tcW w:w="900" w:type="dxa"/>
          </w:tcPr>
          <w:p w14:paraId="6341358A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57AFE61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440" w:type="dxa"/>
          </w:tcPr>
          <w:p w14:paraId="121BF7D3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指令代码</w:t>
            </w:r>
          </w:p>
        </w:tc>
        <w:tc>
          <w:tcPr>
            <w:tcW w:w="1440" w:type="dxa"/>
          </w:tcPr>
          <w:p w14:paraId="55FF14D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1440" w:type="dxa"/>
          </w:tcPr>
          <w:p w14:paraId="35CF8F57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参数2</w:t>
            </w:r>
          </w:p>
        </w:tc>
        <w:tc>
          <w:tcPr>
            <w:tcW w:w="1620" w:type="dxa"/>
          </w:tcPr>
          <w:p w14:paraId="76BAD385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参数3</w:t>
            </w:r>
          </w:p>
        </w:tc>
        <w:tc>
          <w:tcPr>
            <w:tcW w:w="1440" w:type="dxa"/>
          </w:tcPr>
          <w:p w14:paraId="78518A20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36B523DE" w14:textId="77777777" w:rsidR="00506327" w:rsidRDefault="00506327">
      <w:pPr>
        <w:rPr>
          <w:rFonts w:ascii="宋体" w:hAnsi="宋体"/>
          <w:b/>
          <w:sz w:val="18"/>
          <w:szCs w:val="28"/>
        </w:rPr>
      </w:pPr>
    </w:p>
    <w:p w14:paraId="5E2DBA36" w14:textId="77777777" w:rsidR="00506327" w:rsidRDefault="00BC5898" w:rsidP="00BC5898">
      <w:pPr>
        <w:numPr>
          <w:ins w:id="1" w:author="yjx" w:date="2006-08-14T15:38:00Z"/>
        </w:numPr>
        <w:rPr>
          <w:rFonts w:ascii="宋体" w:hAnsi="宋体"/>
          <w:b/>
          <w:sz w:val="18"/>
          <w:szCs w:val="28"/>
        </w:rPr>
      </w:pPr>
      <w:r>
        <w:rPr>
          <w:rFonts w:ascii="宋体" w:hAnsi="宋体" w:hint="eastAsia"/>
          <w:b/>
          <w:sz w:val="18"/>
          <w:szCs w:val="28"/>
        </w:rPr>
        <w:t>4、</w:t>
      </w:r>
      <w:r w:rsidR="00506327">
        <w:rPr>
          <w:rFonts w:ascii="宋体" w:hAnsi="宋体" w:hint="eastAsia"/>
          <w:b/>
          <w:sz w:val="18"/>
          <w:szCs w:val="28"/>
        </w:rPr>
        <w:t>下位机上传的长指令格式：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2700"/>
        <w:gridCol w:w="1800"/>
      </w:tblGrid>
      <w:tr w:rsidR="00506327" w14:paraId="41CA63A6" w14:textId="77777777">
        <w:trPr>
          <w:trHeight w:val="233"/>
        </w:trPr>
        <w:tc>
          <w:tcPr>
            <w:tcW w:w="900" w:type="dxa"/>
          </w:tcPr>
          <w:p w14:paraId="1B4D9D2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0B92E4D2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1D61053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2E12AA70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2700" w:type="dxa"/>
          </w:tcPr>
          <w:p w14:paraId="1D2143C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</w:t>
            </w:r>
            <w:r>
              <w:rPr>
                <w:rFonts w:ascii="宋体" w:hAnsi="宋体"/>
                <w:sz w:val="18"/>
                <w:szCs w:val="28"/>
              </w:rPr>
              <w:t>…</w:t>
            </w:r>
            <w:r w:rsidR="00284961">
              <w:rPr>
                <w:rFonts w:ascii="宋体" w:hAnsi="宋体"/>
                <w:sz w:val="18"/>
                <w:szCs w:val="28"/>
              </w:rPr>
              <w:t>10</w:t>
            </w:r>
            <w:r>
              <w:rPr>
                <w:rFonts w:ascii="宋体" w:hAnsi="宋体" w:hint="eastAsia"/>
                <w:sz w:val="18"/>
                <w:szCs w:val="28"/>
              </w:rPr>
              <w:t>字节</w:t>
            </w:r>
          </w:p>
        </w:tc>
        <w:tc>
          <w:tcPr>
            <w:tcW w:w="1800" w:type="dxa"/>
          </w:tcPr>
          <w:p w14:paraId="2032393C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</w:t>
            </w:r>
            <w:r w:rsidR="00284961">
              <w:rPr>
                <w:rFonts w:ascii="宋体" w:hAnsi="宋体" w:hint="eastAsia"/>
                <w:sz w:val="18"/>
                <w:szCs w:val="28"/>
              </w:rPr>
              <w:t>11</w:t>
            </w:r>
            <w:r>
              <w:rPr>
                <w:rFonts w:ascii="宋体" w:hAnsi="宋体" w:hint="eastAsia"/>
                <w:sz w:val="18"/>
                <w:szCs w:val="28"/>
              </w:rPr>
              <w:t>字节</w:t>
            </w:r>
          </w:p>
        </w:tc>
      </w:tr>
      <w:tr w:rsidR="00506327" w14:paraId="4AF586D7" w14:textId="77777777">
        <w:trPr>
          <w:trHeight w:val="241"/>
        </w:trPr>
        <w:tc>
          <w:tcPr>
            <w:tcW w:w="900" w:type="dxa"/>
          </w:tcPr>
          <w:p w14:paraId="0C5DC1A2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03DA0DAA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440" w:type="dxa"/>
          </w:tcPr>
          <w:p w14:paraId="5F4AF3D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指令代码</w:t>
            </w:r>
          </w:p>
        </w:tc>
        <w:tc>
          <w:tcPr>
            <w:tcW w:w="1440" w:type="dxa"/>
          </w:tcPr>
          <w:p w14:paraId="597A85E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2700" w:type="dxa"/>
          </w:tcPr>
          <w:p w14:paraId="4C70E615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参数2</w:t>
            </w:r>
            <w:r>
              <w:rPr>
                <w:rFonts w:ascii="宋体" w:hAnsi="宋体"/>
                <w:sz w:val="18"/>
                <w:szCs w:val="28"/>
              </w:rPr>
              <w:t>…</w:t>
            </w:r>
            <w:r w:rsidR="003664E3">
              <w:rPr>
                <w:rFonts w:ascii="宋体" w:hAnsi="宋体"/>
                <w:sz w:val="18"/>
                <w:szCs w:val="28"/>
              </w:rPr>
              <w:t>8</w:t>
            </w:r>
          </w:p>
        </w:tc>
        <w:tc>
          <w:tcPr>
            <w:tcW w:w="1800" w:type="dxa"/>
          </w:tcPr>
          <w:p w14:paraId="22379FA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4842BB86" w14:textId="77777777" w:rsidR="00506327" w:rsidRDefault="00506327" w:rsidP="00317100">
      <w:pPr>
        <w:rPr>
          <w:rFonts w:ascii="宋体" w:hAnsi="宋体"/>
          <w:sz w:val="18"/>
          <w:szCs w:val="28"/>
        </w:rPr>
      </w:pPr>
    </w:p>
    <w:p w14:paraId="4320E037" w14:textId="77777777" w:rsidR="00506327" w:rsidRPr="00EF6B77" w:rsidRDefault="00506327" w:rsidP="0083686D">
      <w:pPr>
        <w:pStyle w:val="1"/>
        <w:spacing w:before="240" w:after="120" w:line="240" w:lineRule="auto"/>
        <w:ind w:left="431" w:hanging="431"/>
        <w:rPr>
          <w:sz w:val="32"/>
          <w:szCs w:val="32"/>
        </w:rPr>
      </w:pPr>
      <w:r w:rsidRPr="00EF6B77">
        <w:rPr>
          <w:rFonts w:hint="eastAsia"/>
          <w:sz w:val="32"/>
          <w:szCs w:val="32"/>
        </w:rPr>
        <w:t>指令详述</w:t>
      </w:r>
    </w:p>
    <w:p w14:paraId="5F468455" w14:textId="77777777" w:rsidR="00506327" w:rsidRPr="008F1235" w:rsidRDefault="00506327" w:rsidP="00EF6B77">
      <w:pPr>
        <w:pStyle w:val="2"/>
        <w:rPr>
          <w:sz w:val="28"/>
          <w:szCs w:val="28"/>
        </w:rPr>
      </w:pPr>
      <w:r w:rsidRPr="008F1235">
        <w:rPr>
          <w:rFonts w:hint="eastAsia"/>
          <w:sz w:val="28"/>
          <w:szCs w:val="28"/>
        </w:rPr>
        <w:t>握手指令</w:t>
      </w:r>
    </w:p>
    <w:p w14:paraId="2F4F8F5D" w14:textId="77777777" w:rsidR="00506327" w:rsidRDefault="00506327" w:rsidP="00D33026">
      <w:pPr>
        <w:ind w:firstLineChars="200" w:firstLine="420"/>
        <w:rPr>
          <w:rFonts w:ascii="宋体" w:hAnsi="宋体"/>
          <w:szCs w:val="21"/>
        </w:rPr>
      </w:pPr>
      <w:r w:rsidRPr="00D33026">
        <w:rPr>
          <w:rFonts w:ascii="宋体" w:hAnsi="宋体" w:hint="eastAsia"/>
          <w:szCs w:val="21"/>
        </w:rPr>
        <w:t>功能说明：上下位机</w:t>
      </w:r>
      <w:r w:rsidR="0008077E">
        <w:rPr>
          <w:rFonts w:ascii="宋体" w:hAnsi="宋体" w:hint="eastAsia"/>
          <w:szCs w:val="21"/>
        </w:rPr>
        <w:t>联机</w:t>
      </w:r>
      <w:r w:rsidRPr="00D33026">
        <w:rPr>
          <w:rFonts w:ascii="宋体" w:hAnsi="宋体" w:hint="eastAsia"/>
          <w:szCs w:val="21"/>
        </w:rPr>
        <w:t>握手</w:t>
      </w:r>
      <w:r w:rsidR="000548E7" w:rsidRPr="00D33026">
        <w:rPr>
          <w:rFonts w:ascii="宋体" w:hAnsi="宋体" w:hint="eastAsia"/>
          <w:szCs w:val="21"/>
        </w:rPr>
        <w:t>。</w:t>
      </w:r>
    </w:p>
    <w:p w14:paraId="1A3BBE80" w14:textId="77777777" w:rsidR="00BC384B" w:rsidRPr="00D33026" w:rsidRDefault="00BC384B" w:rsidP="00D33026">
      <w:pPr>
        <w:ind w:firstLineChars="200" w:firstLine="420"/>
        <w:rPr>
          <w:rFonts w:ascii="宋体" w:hAnsi="宋体"/>
          <w:szCs w:val="21"/>
        </w:rPr>
      </w:pPr>
    </w:p>
    <w:p w14:paraId="0107F491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506327" w14:paraId="7CE68307" w14:textId="77777777">
        <w:trPr>
          <w:trHeight w:val="199"/>
        </w:trPr>
        <w:tc>
          <w:tcPr>
            <w:tcW w:w="900" w:type="dxa"/>
          </w:tcPr>
          <w:p w14:paraId="293E1DC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4F08BFC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1DB2C10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6DA4D9E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68484603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37B2CBD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6143B0E7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506327" w14:paraId="47765B15" w14:textId="77777777">
        <w:trPr>
          <w:trHeight w:val="207"/>
        </w:trPr>
        <w:tc>
          <w:tcPr>
            <w:tcW w:w="900" w:type="dxa"/>
          </w:tcPr>
          <w:p w14:paraId="323DA013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0132CE8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0xfe</w:t>
            </w:r>
          </w:p>
        </w:tc>
        <w:tc>
          <w:tcPr>
            <w:tcW w:w="1440" w:type="dxa"/>
          </w:tcPr>
          <w:p w14:paraId="152A9BF1" w14:textId="77777777" w:rsidR="00506327" w:rsidRPr="002576E3" w:rsidRDefault="002576E3">
            <w:pPr>
              <w:rPr>
                <w:rFonts w:ascii="宋体" w:hAnsi="宋体"/>
                <w:sz w:val="18"/>
                <w:szCs w:val="28"/>
              </w:rPr>
            </w:pPr>
            <w:r w:rsidRPr="002576E3">
              <w:rPr>
                <w:rFonts w:ascii="宋体" w:hAnsi="宋体"/>
                <w:sz w:val="18"/>
                <w:szCs w:val="28"/>
              </w:rPr>
              <w:t>CMD_HELLO</w:t>
            </w:r>
          </w:p>
        </w:tc>
        <w:tc>
          <w:tcPr>
            <w:tcW w:w="1440" w:type="dxa"/>
          </w:tcPr>
          <w:p w14:paraId="1EAD202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72B8497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22E6ED4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102A727A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22910747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30D0EFAF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指令描述：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706"/>
        <w:gridCol w:w="3054"/>
      </w:tblGrid>
      <w:tr w:rsidR="00506327" w14:paraId="0B7D6315" w14:textId="77777777">
        <w:trPr>
          <w:trHeight w:val="351"/>
        </w:trPr>
        <w:tc>
          <w:tcPr>
            <w:tcW w:w="2516" w:type="dxa"/>
          </w:tcPr>
          <w:p w14:paraId="5A87CB9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上位机</w:t>
            </w:r>
          </w:p>
        </w:tc>
        <w:tc>
          <w:tcPr>
            <w:tcW w:w="2706" w:type="dxa"/>
          </w:tcPr>
          <w:p w14:paraId="269A307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下位机</w:t>
            </w:r>
          </w:p>
        </w:tc>
        <w:tc>
          <w:tcPr>
            <w:tcW w:w="3054" w:type="dxa"/>
          </w:tcPr>
          <w:p w14:paraId="0442A33F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</w:tr>
      <w:tr w:rsidR="00506327" w14:paraId="6E44F7A1" w14:textId="77777777">
        <w:trPr>
          <w:trHeight w:val="143"/>
        </w:trPr>
        <w:tc>
          <w:tcPr>
            <w:tcW w:w="2516" w:type="dxa"/>
          </w:tcPr>
          <w:p w14:paraId="644EE322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发送握手指令</w:t>
            </w:r>
          </w:p>
        </w:tc>
        <w:tc>
          <w:tcPr>
            <w:tcW w:w="2706" w:type="dxa"/>
          </w:tcPr>
          <w:p w14:paraId="416C8CA2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3054" w:type="dxa"/>
          </w:tcPr>
          <w:p w14:paraId="7C5BF14C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506327" w14:paraId="358C3163" w14:textId="77777777">
        <w:trPr>
          <w:trHeight w:val="302"/>
        </w:trPr>
        <w:tc>
          <w:tcPr>
            <w:tcW w:w="2516" w:type="dxa"/>
          </w:tcPr>
          <w:p w14:paraId="66DCC19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3DFC940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返回握手指令</w:t>
            </w:r>
          </w:p>
        </w:tc>
        <w:tc>
          <w:tcPr>
            <w:tcW w:w="3054" w:type="dxa"/>
          </w:tcPr>
          <w:p w14:paraId="1DC8A5C5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</w:tbl>
    <w:p w14:paraId="5E4F6CFE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281537CC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下位机返回的指令为：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506327" w14:paraId="3AF7797A" w14:textId="77777777">
        <w:trPr>
          <w:trHeight w:val="276"/>
        </w:trPr>
        <w:tc>
          <w:tcPr>
            <w:tcW w:w="900" w:type="dxa"/>
          </w:tcPr>
          <w:p w14:paraId="510A59AF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151F80D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749E920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0254A27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03E937DA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2510556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7EA92B85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506327" w14:paraId="21D5B49D" w14:textId="77777777">
        <w:trPr>
          <w:trHeight w:val="269"/>
        </w:trPr>
        <w:tc>
          <w:tcPr>
            <w:tcW w:w="900" w:type="dxa"/>
          </w:tcPr>
          <w:p w14:paraId="42FC0B9F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5A56A57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440" w:type="dxa"/>
          </w:tcPr>
          <w:p w14:paraId="49174DE7" w14:textId="77777777" w:rsidR="00506327" w:rsidRDefault="00421F3C">
            <w:pPr>
              <w:rPr>
                <w:rFonts w:ascii="宋体" w:hAnsi="宋体"/>
                <w:sz w:val="18"/>
                <w:szCs w:val="28"/>
              </w:rPr>
            </w:pPr>
            <w:r w:rsidRPr="002576E3">
              <w:rPr>
                <w:rFonts w:ascii="宋体" w:hAnsi="宋体"/>
                <w:sz w:val="18"/>
                <w:szCs w:val="28"/>
              </w:rPr>
              <w:t>CMD_HELLO</w:t>
            </w:r>
          </w:p>
        </w:tc>
        <w:tc>
          <w:tcPr>
            <w:tcW w:w="1440" w:type="dxa"/>
          </w:tcPr>
          <w:p w14:paraId="1E14782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1440" w:type="dxa"/>
          </w:tcPr>
          <w:p w14:paraId="12532759" w14:textId="77777777" w:rsidR="00506327" w:rsidRDefault="00380939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1B19425F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33140377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1E7EB059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参数1：</w:t>
      </w:r>
    </w:p>
    <w:p w14:paraId="7D3FFA7B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 xml:space="preserve">       0：执行正确；</w:t>
      </w:r>
    </w:p>
    <w:p w14:paraId="1A792AB6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 xml:space="preserve">       1：执行错误；</w:t>
      </w:r>
    </w:p>
    <w:p w14:paraId="35683C7E" w14:textId="77777777" w:rsidR="00506327" w:rsidRPr="008F1235" w:rsidRDefault="002E2B12" w:rsidP="00163023">
      <w:pPr>
        <w:pStyle w:val="2"/>
        <w:rPr>
          <w:sz w:val="28"/>
          <w:szCs w:val="28"/>
        </w:rPr>
      </w:pPr>
      <w:r w:rsidRPr="002E2B12">
        <w:rPr>
          <w:rFonts w:hint="eastAsia"/>
          <w:sz w:val="28"/>
          <w:szCs w:val="28"/>
        </w:rPr>
        <w:t>读取</w:t>
      </w:r>
      <w:r w:rsidR="000E4DAB">
        <w:rPr>
          <w:rFonts w:hint="eastAsia"/>
          <w:sz w:val="28"/>
          <w:szCs w:val="28"/>
        </w:rPr>
        <w:t>仪器设置</w:t>
      </w:r>
      <w:r w:rsidRPr="002E2B12">
        <w:rPr>
          <w:rFonts w:hint="eastAsia"/>
          <w:sz w:val="28"/>
          <w:szCs w:val="28"/>
        </w:rPr>
        <w:t>信息</w:t>
      </w:r>
    </w:p>
    <w:p w14:paraId="7AE58656" w14:textId="77777777" w:rsidR="00506327" w:rsidRPr="00E31672" w:rsidRDefault="00506327" w:rsidP="0076335C">
      <w:pPr>
        <w:ind w:firstLineChars="200" w:firstLine="420"/>
        <w:rPr>
          <w:rFonts w:ascii="宋体" w:hAnsi="宋体"/>
          <w:szCs w:val="21"/>
        </w:rPr>
      </w:pPr>
      <w:r w:rsidRPr="00E31672">
        <w:rPr>
          <w:rFonts w:ascii="宋体" w:hAnsi="宋体" w:hint="eastAsia"/>
          <w:szCs w:val="21"/>
        </w:rPr>
        <w:t>功能说明：</w:t>
      </w:r>
      <w:r w:rsidR="000E4DAB">
        <w:rPr>
          <w:rFonts w:ascii="宋体" w:hAnsi="宋体" w:hint="eastAsia"/>
          <w:szCs w:val="21"/>
        </w:rPr>
        <w:t>上位机获取</w:t>
      </w:r>
      <w:r w:rsidR="00AB0263">
        <w:rPr>
          <w:rFonts w:ascii="宋体" w:hAnsi="宋体" w:hint="eastAsia"/>
          <w:szCs w:val="21"/>
        </w:rPr>
        <w:t>仪器当前设定值信息</w:t>
      </w:r>
      <w:r w:rsidR="0086616B" w:rsidRPr="00E31672">
        <w:rPr>
          <w:rFonts w:ascii="宋体" w:hAnsi="宋体" w:hint="eastAsia"/>
          <w:szCs w:val="21"/>
        </w:rPr>
        <w:t>。</w:t>
      </w:r>
    </w:p>
    <w:p w14:paraId="525F85E8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506327" w14:paraId="43DA887A" w14:textId="77777777">
        <w:trPr>
          <w:trHeight w:val="249"/>
        </w:trPr>
        <w:tc>
          <w:tcPr>
            <w:tcW w:w="900" w:type="dxa"/>
          </w:tcPr>
          <w:p w14:paraId="35A0E81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78F4161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47004D7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71A9AC3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1540CB32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71BFF18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6BA213B2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506327" w14:paraId="255A4EB2" w14:textId="77777777">
        <w:trPr>
          <w:trHeight w:val="243"/>
        </w:trPr>
        <w:tc>
          <w:tcPr>
            <w:tcW w:w="900" w:type="dxa"/>
          </w:tcPr>
          <w:p w14:paraId="31B2910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2A738CAC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0xfe</w:t>
            </w:r>
          </w:p>
        </w:tc>
        <w:tc>
          <w:tcPr>
            <w:tcW w:w="1440" w:type="dxa"/>
          </w:tcPr>
          <w:p w14:paraId="2DE85A02" w14:textId="77777777" w:rsidR="00506327" w:rsidRPr="00380939" w:rsidRDefault="00380939">
            <w:pPr>
              <w:rPr>
                <w:rFonts w:ascii="宋体" w:hAnsi="宋体"/>
                <w:sz w:val="18"/>
                <w:szCs w:val="28"/>
              </w:rPr>
            </w:pPr>
            <w:r w:rsidRPr="00380939">
              <w:rPr>
                <w:rFonts w:ascii="宋体" w:hAnsi="宋体"/>
                <w:sz w:val="18"/>
                <w:szCs w:val="28"/>
              </w:rPr>
              <w:t>CMD_INFO</w:t>
            </w:r>
          </w:p>
        </w:tc>
        <w:tc>
          <w:tcPr>
            <w:tcW w:w="1440" w:type="dxa"/>
          </w:tcPr>
          <w:p w14:paraId="45D1C90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1C1AFF1F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52BA045A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4545E47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1489D59D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06D49E70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指令描述：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706"/>
        <w:gridCol w:w="3054"/>
      </w:tblGrid>
      <w:tr w:rsidR="00506327" w14:paraId="3AD9C90A" w14:textId="77777777">
        <w:trPr>
          <w:trHeight w:val="231"/>
        </w:trPr>
        <w:tc>
          <w:tcPr>
            <w:tcW w:w="2516" w:type="dxa"/>
          </w:tcPr>
          <w:p w14:paraId="25CEDD3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上位机</w:t>
            </w:r>
          </w:p>
        </w:tc>
        <w:tc>
          <w:tcPr>
            <w:tcW w:w="2706" w:type="dxa"/>
          </w:tcPr>
          <w:p w14:paraId="0C097F7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下位机</w:t>
            </w:r>
          </w:p>
        </w:tc>
        <w:tc>
          <w:tcPr>
            <w:tcW w:w="3054" w:type="dxa"/>
          </w:tcPr>
          <w:p w14:paraId="636BD511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</w:tr>
      <w:tr w:rsidR="00506327" w14:paraId="40A91BED" w14:textId="77777777">
        <w:trPr>
          <w:trHeight w:val="225"/>
        </w:trPr>
        <w:tc>
          <w:tcPr>
            <w:tcW w:w="2516" w:type="dxa"/>
          </w:tcPr>
          <w:p w14:paraId="500252A2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发送</w:t>
            </w:r>
            <w:r w:rsidR="00983C74" w:rsidRPr="00983C74">
              <w:rPr>
                <w:rFonts w:ascii="宋体" w:hAnsi="宋体" w:hint="eastAsia"/>
                <w:sz w:val="18"/>
                <w:szCs w:val="28"/>
              </w:rPr>
              <w:t>读取仪器设置信息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2706" w:type="dxa"/>
          </w:tcPr>
          <w:p w14:paraId="0428EE11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3054" w:type="dxa"/>
          </w:tcPr>
          <w:p w14:paraId="3141B427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506327" w14:paraId="6F1C8A8E" w14:textId="77777777">
        <w:trPr>
          <w:trHeight w:val="232"/>
        </w:trPr>
        <w:tc>
          <w:tcPr>
            <w:tcW w:w="2516" w:type="dxa"/>
          </w:tcPr>
          <w:p w14:paraId="32A1322F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6D0EFBCE" w14:textId="77777777" w:rsidR="00506327" w:rsidRDefault="008D56F3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</w:t>
            </w:r>
            <w:r w:rsidR="00983C74">
              <w:rPr>
                <w:rFonts w:ascii="宋体" w:hAnsi="宋体" w:hint="eastAsia"/>
                <w:sz w:val="18"/>
                <w:szCs w:val="28"/>
              </w:rPr>
              <w:t>读取仪器设置信息</w:t>
            </w:r>
          </w:p>
        </w:tc>
        <w:tc>
          <w:tcPr>
            <w:tcW w:w="3054" w:type="dxa"/>
          </w:tcPr>
          <w:p w14:paraId="72DEF9A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506327" w14:paraId="2483C72D" w14:textId="77777777">
        <w:trPr>
          <w:trHeight w:val="251"/>
        </w:trPr>
        <w:tc>
          <w:tcPr>
            <w:tcW w:w="2516" w:type="dxa"/>
          </w:tcPr>
          <w:p w14:paraId="34FC526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4EF2647B" w14:textId="77777777" w:rsidR="00506327" w:rsidRDefault="00983C74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发送</w:t>
            </w:r>
            <w:r w:rsidRPr="00983C74">
              <w:rPr>
                <w:rFonts w:ascii="宋体" w:hAnsi="宋体" w:hint="eastAsia"/>
                <w:sz w:val="18"/>
                <w:szCs w:val="28"/>
              </w:rPr>
              <w:t>读取仪器设置信息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3054" w:type="dxa"/>
          </w:tcPr>
          <w:p w14:paraId="4405907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</w:tbl>
    <w:p w14:paraId="6E7CC7AF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44058992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下位机返回的指令为：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3060"/>
        <w:gridCol w:w="1440"/>
      </w:tblGrid>
      <w:tr w:rsidR="00830150" w14:paraId="23DD75F7" w14:textId="77777777">
        <w:trPr>
          <w:trHeight w:val="226"/>
        </w:trPr>
        <w:tc>
          <w:tcPr>
            <w:tcW w:w="900" w:type="dxa"/>
          </w:tcPr>
          <w:p w14:paraId="237B8FC4" w14:textId="77777777" w:rsidR="00830150" w:rsidRDefault="00830150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564710FE" w14:textId="77777777" w:rsidR="00830150" w:rsidRDefault="00830150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7F63C25A" w14:textId="77777777" w:rsidR="00830150" w:rsidRDefault="00830150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3123EDFB" w14:textId="77777777" w:rsidR="00830150" w:rsidRDefault="00830150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3060" w:type="dxa"/>
          </w:tcPr>
          <w:p w14:paraId="4A6D969E" w14:textId="77777777" w:rsidR="00830150" w:rsidRDefault="003664E3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</w:t>
            </w:r>
            <w:r>
              <w:rPr>
                <w:rFonts w:ascii="宋体" w:hAnsi="宋体"/>
                <w:sz w:val="18"/>
                <w:szCs w:val="28"/>
              </w:rPr>
              <w:t>…10</w:t>
            </w:r>
            <w:r>
              <w:rPr>
                <w:rFonts w:ascii="宋体" w:hAnsi="宋体" w:hint="eastAsia"/>
                <w:sz w:val="18"/>
                <w:szCs w:val="28"/>
              </w:rPr>
              <w:t>字节</w:t>
            </w:r>
          </w:p>
        </w:tc>
        <w:tc>
          <w:tcPr>
            <w:tcW w:w="1440" w:type="dxa"/>
          </w:tcPr>
          <w:p w14:paraId="6937FC78" w14:textId="77777777" w:rsidR="00830150" w:rsidRDefault="00830150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</w:t>
            </w:r>
            <w:r w:rsidR="003664E3">
              <w:rPr>
                <w:rFonts w:ascii="宋体" w:hAnsi="宋体" w:hint="eastAsia"/>
                <w:sz w:val="18"/>
                <w:szCs w:val="28"/>
              </w:rPr>
              <w:t>11</w:t>
            </w:r>
            <w:r>
              <w:rPr>
                <w:rFonts w:ascii="宋体" w:hAnsi="宋体" w:hint="eastAsia"/>
                <w:sz w:val="18"/>
                <w:szCs w:val="28"/>
              </w:rPr>
              <w:t>字节</w:t>
            </w:r>
          </w:p>
        </w:tc>
      </w:tr>
      <w:tr w:rsidR="00830150" w14:paraId="65F5AFB0" w14:textId="77777777">
        <w:trPr>
          <w:trHeight w:val="219"/>
        </w:trPr>
        <w:tc>
          <w:tcPr>
            <w:tcW w:w="900" w:type="dxa"/>
          </w:tcPr>
          <w:p w14:paraId="02034D91" w14:textId="77777777" w:rsidR="00830150" w:rsidRDefault="00830150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53C35611" w14:textId="77777777" w:rsidR="00830150" w:rsidRDefault="00830150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440" w:type="dxa"/>
          </w:tcPr>
          <w:p w14:paraId="07C9B255" w14:textId="77777777" w:rsidR="00830150" w:rsidRDefault="00830150">
            <w:pPr>
              <w:rPr>
                <w:rFonts w:ascii="宋体" w:hAnsi="宋体"/>
                <w:sz w:val="18"/>
                <w:szCs w:val="28"/>
              </w:rPr>
            </w:pPr>
            <w:r w:rsidRPr="00380939">
              <w:rPr>
                <w:rFonts w:ascii="宋体" w:hAnsi="宋体"/>
                <w:sz w:val="18"/>
                <w:szCs w:val="28"/>
              </w:rPr>
              <w:t>CMD_INFO</w:t>
            </w:r>
          </w:p>
        </w:tc>
        <w:tc>
          <w:tcPr>
            <w:tcW w:w="1440" w:type="dxa"/>
          </w:tcPr>
          <w:p w14:paraId="5FCB1D6D" w14:textId="77777777" w:rsidR="00830150" w:rsidRDefault="00830150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3060" w:type="dxa"/>
          </w:tcPr>
          <w:p w14:paraId="0E34C16E" w14:textId="77777777" w:rsidR="00830150" w:rsidRDefault="003664E3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参数2</w:t>
            </w:r>
            <w:r>
              <w:rPr>
                <w:rFonts w:ascii="宋体" w:hAnsi="宋体"/>
                <w:sz w:val="18"/>
                <w:szCs w:val="28"/>
              </w:rPr>
              <w:t>…8</w:t>
            </w:r>
          </w:p>
        </w:tc>
        <w:tc>
          <w:tcPr>
            <w:tcW w:w="1440" w:type="dxa"/>
          </w:tcPr>
          <w:p w14:paraId="18ED62D8" w14:textId="77777777" w:rsidR="00830150" w:rsidRDefault="00830150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1D61EE1F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参数1：</w:t>
      </w:r>
      <w:r w:rsidR="008368CB">
        <w:rPr>
          <w:rFonts w:ascii="宋体" w:hAnsi="宋体" w:hint="eastAsia"/>
          <w:sz w:val="18"/>
          <w:szCs w:val="28"/>
        </w:rPr>
        <w:t xml:space="preserve"> </w:t>
      </w:r>
      <w:r w:rsidR="00693C8B">
        <w:rPr>
          <w:rFonts w:ascii="宋体" w:hAnsi="宋体" w:hint="eastAsia"/>
          <w:sz w:val="18"/>
          <w:szCs w:val="28"/>
        </w:rPr>
        <w:t>模式状态（1=A, 2=B, 3=C）</w:t>
      </w:r>
    </w:p>
    <w:p w14:paraId="50F8E66A" w14:textId="77777777" w:rsidR="00693C8B" w:rsidRDefault="00693C8B" w:rsidP="00693C8B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1： 模式A；</w:t>
      </w:r>
    </w:p>
    <w:p w14:paraId="77AC5176" w14:textId="77777777" w:rsidR="00693C8B" w:rsidRDefault="00693C8B" w:rsidP="00693C8B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2： 模式B；</w:t>
      </w:r>
    </w:p>
    <w:p w14:paraId="28BE1DB8" w14:textId="77777777" w:rsidR="00693C8B" w:rsidRDefault="00693C8B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3： 模式C；</w:t>
      </w:r>
    </w:p>
    <w:p w14:paraId="2086ED71" w14:textId="77777777" w:rsidR="008368CB" w:rsidRDefault="008368CB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参数2： 搅拌状态</w:t>
      </w:r>
    </w:p>
    <w:p w14:paraId="734FDA78" w14:textId="77777777" w:rsidR="008368CB" w:rsidRDefault="008368CB" w:rsidP="008368CB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 xml:space="preserve">0： </w:t>
      </w:r>
      <w:r w:rsidR="00BC3532">
        <w:rPr>
          <w:rFonts w:ascii="宋体" w:hAnsi="宋体" w:hint="eastAsia"/>
          <w:sz w:val="18"/>
          <w:szCs w:val="28"/>
        </w:rPr>
        <w:t>打开</w:t>
      </w:r>
      <w:r>
        <w:rPr>
          <w:rFonts w:ascii="宋体" w:hAnsi="宋体" w:hint="eastAsia"/>
          <w:sz w:val="18"/>
          <w:szCs w:val="28"/>
        </w:rPr>
        <w:t>；</w:t>
      </w:r>
    </w:p>
    <w:p w14:paraId="597D264D" w14:textId="77777777" w:rsidR="008368CB" w:rsidRDefault="008368CB" w:rsidP="008368CB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 xml:space="preserve">1： </w:t>
      </w:r>
      <w:r w:rsidR="00BC3532">
        <w:rPr>
          <w:rFonts w:ascii="宋体" w:hAnsi="宋体" w:hint="eastAsia"/>
          <w:sz w:val="18"/>
          <w:szCs w:val="28"/>
        </w:rPr>
        <w:t>关闭</w:t>
      </w:r>
      <w:r>
        <w:rPr>
          <w:rFonts w:ascii="宋体" w:hAnsi="宋体" w:hint="eastAsia"/>
          <w:sz w:val="18"/>
          <w:szCs w:val="28"/>
        </w:rPr>
        <w:t>；</w:t>
      </w:r>
    </w:p>
    <w:p w14:paraId="313349CA" w14:textId="77777777" w:rsidR="00BC3532" w:rsidRDefault="00BC3532" w:rsidP="00BC3532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参数3： 加热状态</w:t>
      </w:r>
    </w:p>
    <w:p w14:paraId="17A2A0DA" w14:textId="77777777" w:rsidR="00BC3532" w:rsidRDefault="00BC3532" w:rsidP="00BC3532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0： 打开；</w:t>
      </w:r>
    </w:p>
    <w:p w14:paraId="55019633" w14:textId="77777777" w:rsidR="00BC3532" w:rsidRDefault="00BC3532" w:rsidP="00BC3532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1： 关闭；</w:t>
      </w:r>
    </w:p>
    <w:p w14:paraId="38EBF58C" w14:textId="77777777" w:rsidR="00B426F2" w:rsidRDefault="00B426F2" w:rsidP="00B426F2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参数4： 安全温度值（高位）</w:t>
      </w:r>
    </w:p>
    <w:p w14:paraId="4F37DF97" w14:textId="77777777" w:rsidR="00B426F2" w:rsidRDefault="00B426F2" w:rsidP="00B426F2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参数5： 安全温度值（低位）</w:t>
      </w:r>
    </w:p>
    <w:p w14:paraId="2D8974A1" w14:textId="77777777" w:rsidR="0098511A" w:rsidRDefault="0098511A" w:rsidP="00B426F2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参数6： 预热报警状态</w:t>
      </w:r>
    </w:p>
    <w:p w14:paraId="0D4C16FD" w14:textId="77777777" w:rsidR="00B426F2" w:rsidRDefault="00B426F2" w:rsidP="00B426F2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 xml:space="preserve">0： </w:t>
      </w:r>
      <w:r w:rsidR="0098511A">
        <w:rPr>
          <w:rFonts w:ascii="宋体" w:hAnsi="宋体" w:hint="eastAsia"/>
          <w:sz w:val="18"/>
          <w:szCs w:val="28"/>
        </w:rPr>
        <w:t>关闭</w:t>
      </w:r>
      <w:r>
        <w:rPr>
          <w:rFonts w:ascii="宋体" w:hAnsi="宋体" w:hint="eastAsia"/>
          <w:sz w:val="18"/>
          <w:szCs w:val="28"/>
        </w:rPr>
        <w:t>；</w:t>
      </w:r>
    </w:p>
    <w:p w14:paraId="3B1A9ADD" w14:textId="77777777" w:rsidR="00B426F2" w:rsidRDefault="00B426F2" w:rsidP="00B426F2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 xml:space="preserve">1： </w:t>
      </w:r>
      <w:r w:rsidR="0098511A">
        <w:rPr>
          <w:rFonts w:ascii="宋体" w:hAnsi="宋体" w:hint="eastAsia"/>
          <w:sz w:val="18"/>
          <w:szCs w:val="28"/>
        </w:rPr>
        <w:t>打开</w:t>
      </w:r>
      <w:r>
        <w:rPr>
          <w:rFonts w:ascii="宋体" w:hAnsi="宋体" w:hint="eastAsia"/>
          <w:sz w:val="18"/>
          <w:szCs w:val="28"/>
        </w:rPr>
        <w:t>；</w:t>
      </w:r>
    </w:p>
    <w:p w14:paraId="06B3D78C" w14:textId="77777777" w:rsidR="00A557E7" w:rsidRDefault="00A557E7" w:rsidP="00A557E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参数7： 间歇搅拌状态</w:t>
      </w:r>
    </w:p>
    <w:p w14:paraId="3C60BF5F" w14:textId="77777777" w:rsidR="00A557E7" w:rsidRDefault="00A557E7" w:rsidP="00A557E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0： 关闭；</w:t>
      </w:r>
    </w:p>
    <w:p w14:paraId="669A6B1D" w14:textId="77777777" w:rsidR="00A557E7" w:rsidRDefault="00A557E7" w:rsidP="00A557E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1： 打开；</w:t>
      </w:r>
    </w:p>
    <w:p w14:paraId="4D0C1BF0" w14:textId="77777777" w:rsidR="008F14B3" w:rsidRDefault="008F14B3" w:rsidP="008F14B3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参数8： 失速监测状态</w:t>
      </w:r>
    </w:p>
    <w:p w14:paraId="6498AF4F" w14:textId="77777777" w:rsidR="008F14B3" w:rsidRDefault="008F14B3" w:rsidP="008F14B3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0： 关闭；</w:t>
      </w:r>
    </w:p>
    <w:p w14:paraId="508A63D5" w14:textId="77777777" w:rsidR="007A5276" w:rsidRDefault="008F14B3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1： 打开；</w:t>
      </w:r>
    </w:p>
    <w:p w14:paraId="6824BF10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参数9： 定时状态</w:t>
      </w:r>
    </w:p>
    <w:p w14:paraId="64C2BD19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0： 打开；</w:t>
      </w:r>
    </w:p>
    <w:p w14:paraId="1DDD64B1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1： 关闭；</w:t>
      </w:r>
    </w:p>
    <w:p w14:paraId="516C9066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4CEC7870" w14:textId="77777777" w:rsidR="00AE7FDD" w:rsidRPr="008F1235" w:rsidRDefault="00E90E13" w:rsidP="00AE7FDD">
      <w:pPr>
        <w:pStyle w:val="2"/>
        <w:rPr>
          <w:sz w:val="28"/>
          <w:szCs w:val="28"/>
        </w:rPr>
      </w:pPr>
      <w:r w:rsidRPr="00E90E13">
        <w:rPr>
          <w:rFonts w:hint="eastAsia"/>
          <w:sz w:val="28"/>
          <w:szCs w:val="28"/>
        </w:rPr>
        <w:t>读取仪器状态信息</w:t>
      </w:r>
    </w:p>
    <w:p w14:paraId="26D5434C" w14:textId="77777777" w:rsidR="00AE7FDD" w:rsidRPr="00E31672" w:rsidRDefault="00AE7FDD" w:rsidP="00AE7FDD">
      <w:pPr>
        <w:rPr>
          <w:rFonts w:ascii="宋体" w:hAnsi="宋体"/>
          <w:szCs w:val="21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</w:r>
      <w:r w:rsidRPr="00E31672">
        <w:rPr>
          <w:rFonts w:ascii="宋体" w:hAnsi="宋体" w:hint="eastAsia"/>
          <w:szCs w:val="21"/>
        </w:rPr>
        <w:t>功能说明：</w:t>
      </w:r>
      <w:r w:rsidR="002428C2">
        <w:rPr>
          <w:rFonts w:ascii="宋体" w:hAnsi="宋体" w:hint="eastAsia"/>
          <w:szCs w:val="21"/>
        </w:rPr>
        <w:t>上位机获取仪器当前状态信息</w:t>
      </w:r>
      <w:r w:rsidRPr="00E31672">
        <w:rPr>
          <w:rFonts w:ascii="宋体" w:hAnsi="宋体" w:hint="eastAsia"/>
          <w:szCs w:val="21"/>
        </w:rPr>
        <w:t>。</w:t>
      </w:r>
    </w:p>
    <w:p w14:paraId="5E836F95" w14:textId="77777777" w:rsidR="00AE7FDD" w:rsidRDefault="00AE7FDD" w:rsidP="00AE7FDD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AE7FDD" w14:paraId="62E3C71F" w14:textId="77777777">
        <w:trPr>
          <w:trHeight w:val="249"/>
        </w:trPr>
        <w:tc>
          <w:tcPr>
            <w:tcW w:w="900" w:type="dxa"/>
          </w:tcPr>
          <w:p w14:paraId="735C9113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41367FF6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62D7D629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0D3FBBEA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6118AB64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0A73FBB1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1E8B590B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AE7FDD" w14:paraId="58EBA9BF" w14:textId="77777777">
        <w:trPr>
          <w:trHeight w:val="243"/>
        </w:trPr>
        <w:tc>
          <w:tcPr>
            <w:tcW w:w="900" w:type="dxa"/>
          </w:tcPr>
          <w:p w14:paraId="575ADF14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lastRenderedPageBreak/>
              <w:t>说明</w:t>
            </w:r>
          </w:p>
        </w:tc>
        <w:tc>
          <w:tcPr>
            <w:tcW w:w="1440" w:type="dxa"/>
          </w:tcPr>
          <w:p w14:paraId="542CF4E8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0xfe</w:t>
            </w:r>
          </w:p>
        </w:tc>
        <w:tc>
          <w:tcPr>
            <w:tcW w:w="1440" w:type="dxa"/>
          </w:tcPr>
          <w:p w14:paraId="5BBC3EAC" w14:textId="77777777" w:rsidR="00AE7FDD" w:rsidRPr="00B3638A" w:rsidRDefault="00B3638A" w:rsidP="00870EF6">
            <w:pPr>
              <w:rPr>
                <w:rFonts w:ascii="宋体" w:hAnsi="宋体"/>
                <w:sz w:val="18"/>
                <w:szCs w:val="28"/>
              </w:rPr>
            </w:pPr>
            <w:r w:rsidRPr="00B3638A">
              <w:rPr>
                <w:rFonts w:ascii="宋体" w:hAnsi="宋体"/>
                <w:sz w:val="18"/>
                <w:szCs w:val="28"/>
              </w:rPr>
              <w:t>CMD_STA</w:t>
            </w:r>
          </w:p>
        </w:tc>
        <w:tc>
          <w:tcPr>
            <w:tcW w:w="1440" w:type="dxa"/>
          </w:tcPr>
          <w:p w14:paraId="5FBD36E2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78EF533D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105954E2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4E1A102F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63DBF9F3" w14:textId="77777777" w:rsidR="00AE7FDD" w:rsidRDefault="00AE7FDD" w:rsidP="00AE7FDD">
      <w:pPr>
        <w:rPr>
          <w:rFonts w:ascii="宋体" w:hAnsi="宋体"/>
          <w:sz w:val="18"/>
          <w:szCs w:val="28"/>
        </w:rPr>
      </w:pPr>
    </w:p>
    <w:p w14:paraId="0910B8E5" w14:textId="77777777" w:rsidR="00AE7FDD" w:rsidRDefault="00AE7FDD" w:rsidP="00AE7FDD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指令描述：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706"/>
        <w:gridCol w:w="3054"/>
      </w:tblGrid>
      <w:tr w:rsidR="00AE7FDD" w14:paraId="3053FC16" w14:textId="77777777">
        <w:trPr>
          <w:trHeight w:val="231"/>
        </w:trPr>
        <w:tc>
          <w:tcPr>
            <w:tcW w:w="2516" w:type="dxa"/>
          </w:tcPr>
          <w:p w14:paraId="6191E5F5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上位机</w:t>
            </w:r>
          </w:p>
        </w:tc>
        <w:tc>
          <w:tcPr>
            <w:tcW w:w="2706" w:type="dxa"/>
          </w:tcPr>
          <w:p w14:paraId="352FCDC2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下位机</w:t>
            </w:r>
          </w:p>
        </w:tc>
        <w:tc>
          <w:tcPr>
            <w:tcW w:w="3054" w:type="dxa"/>
          </w:tcPr>
          <w:p w14:paraId="05F55895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</w:tr>
      <w:tr w:rsidR="00AE7FDD" w14:paraId="7217CEE5" w14:textId="77777777">
        <w:trPr>
          <w:trHeight w:val="225"/>
        </w:trPr>
        <w:tc>
          <w:tcPr>
            <w:tcW w:w="2516" w:type="dxa"/>
          </w:tcPr>
          <w:p w14:paraId="20FA9510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发送</w:t>
            </w:r>
            <w:r w:rsidR="009C56DA" w:rsidRPr="009C56DA">
              <w:rPr>
                <w:rFonts w:ascii="宋体" w:hAnsi="宋体" w:hint="eastAsia"/>
                <w:sz w:val="18"/>
                <w:szCs w:val="28"/>
              </w:rPr>
              <w:t>读取仪器状态信息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2706" w:type="dxa"/>
          </w:tcPr>
          <w:p w14:paraId="48353BB6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3054" w:type="dxa"/>
          </w:tcPr>
          <w:p w14:paraId="3D409819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AE7FDD" w14:paraId="49A4864C" w14:textId="77777777">
        <w:trPr>
          <w:trHeight w:val="232"/>
        </w:trPr>
        <w:tc>
          <w:tcPr>
            <w:tcW w:w="2516" w:type="dxa"/>
          </w:tcPr>
          <w:p w14:paraId="166922E7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5A6CA732" w14:textId="77777777" w:rsidR="00AE7FDD" w:rsidRDefault="009C56DA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</w:t>
            </w:r>
            <w:r w:rsidRPr="009C56DA">
              <w:rPr>
                <w:rFonts w:ascii="宋体" w:hAnsi="宋体" w:hint="eastAsia"/>
                <w:sz w:val="18"/>
                <w:szCs w:val="28"/>
              </w:rPr>
              <w:t>读取仪器状态信息</w:t>
            </w:r>
          </w:p>
        </w:tc>
        <w:tc>
          <w:tcPr>
            <w:tcW w:w="3054" w:type="dxa"/>
          </w:tcPr>
          <w:p w14:paraId="15571A9C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AE7FDD" w14:paraId="66A0CC75" w14:textId="77777777">
        <w:trPr>
          <w:trHeight w:val="251"/>
        </w:trPr>
        <w:tc>
          <w:tcPr>
            <w:tcW w:w="2516" w:type="dxa"/>
          </w:tcPr>
          <w:p w14:paraId="47C0F138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4FF2C27E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返回</w:t>
            </w:r>
            <w:r w:rsidR="009C56DA" w:rsidRPr="009C56DA">
              <w:rPr>
                <w:rFonts w:ascii="宋体" w:hAnsi="宋体" w:hint="eastAsia"/>
                <w:sz w:val="18"/>
                <w:szCs w:val="28"/>
              </w:rPr>
              <w:t>读取仪器状态信息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3054" w:type="dxa"/>
          </w:tcPr>
          <w:p w14:paraId="2F1C2AC0" w14:textId="77777777" w:rsidR="00AE7FDD" w:rsidRDefault="00AE7FDD" w:rsidP="00870EF6">
            <w:pPr>
              <w:rPr>
                <w:rFonts w:ascii="宋体" w:hAnsi="宋体"/>
                <w:sz w:val="18"/>
                <w:szCs w:val="28"/>
              </w:rPr>
            </w:pPr>
          </w:p>
        </w:tc>
      </w:tr>
    </w:tbl>
    <w:p w14:paraId="41D093FF" w14:textId="77777777" w:rsidR="00AE7FDD" w:rsidRDefault="00AE7FDD" w:rsidP="00AE7FDD">
      <w:pPr>
        <w:rPr>
          <w:rFonts w:ascii="宋体" w:hAnsi="宋体"/>
          <w:sz w:val="18"/>
          <w:szCs w:val="28"/>
        </w:rPr>
      </w:pPr>
    </w:p>
    <w:p w14:paraId="79CA8243" w14:textId="77777777" w:rsidR="00B3638A" w:rsidRDefault="00AE7FDD" w:rsidP="00B3638A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下位机返回的指令为：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3060"/>
        <w:gridCol w:w="1440"/>
      </w:tblGrid>
      <w:tr w:rsidR="00B3638A" w14:paraId="57E77573" w14:textId="77777777">
        <w:trPr>
          <w:trHeight w:val="226"/>
        </w:trPr>
        <w:tc>
          <w:tcPr>
            <w:tcW w:w="900" w:type="dxa"/>
          </w:tcPr>
          <w:p w14:paraId="68F4425E" w14:textId="77777777" w:rsidR="00B3638A" w:rsidRDefault="00B3638A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7DA2FE11" w14:textId="77777777" w:rsidR="00B3638A" w:rsidRDefault="00B3638A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70F9BDEC" w14:textId="77777777" w:rsidR="00B3638A" w:rsidRDefault="00B3638A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37F7E85E" w14:textId="77777777" w:rsidR="00B3638A" w:rsidRDefault="00B3638A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3060" w:type="dxa"/>
          </w:tcPr>
          <w:p w14:paraId="3C9A2BB3" w14:textId="77777777" w:rsidR="00B3638A" w:rsidRDefault="00B3638A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</w:t>
            </w:r>
            <w:r>
              <w:rPr>
                <w:rFonts w:ascii="宋体" w:hAnsi="宋体"/>
                <w:sz w:val="18"/>
                <w:szCs w:val="28"/>
              </w:rPr>
              <w:t>…10</w:t>
            </w:r>
            <w:r>
              <w:rPr>
                <w:rFonts w:ascii="宋体" w:hAnsi="宋体" w:hint="eastAsia"/>
                <w:sz w:val="18"/>
                <w:szCs w:val="28"/>
              </w:rPr>
              <w:t>字节</w:t>
            </w:r>
          </w:p>
        </w:tc>
        <w:tc>
          <w:tcPr>
            <w:tcW w:w="1440" w:type="dxa"/>
          </w:tcPr>
          <w:p w14:paraId="018B4BCC" w14:textId="77777777" w:rsidR="00B3638A" w:rsidRDefault="00B3638A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第11字节</w:t>
            </w:r>
          </w:p>
        </w:tc>
      </w:tr>
      <w:tr w:rsidR="00B3638A" w14:paraId="5D97E1ED" w14:textId="77777777">
        <w:trPr>
          <w:trHeight w:val="219"/>
        </w:trPr>
        <w:tc>
          <w:tcPr>
            <w:tcW w:w="900" w:type="dxa"/>
          </w:tcPr>
          <w:p w14:paraId="65919A49" w14:textId="77777777" w:rsidR="00B3638A" w:rsidRDefault="00B3638A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1DD8E233" w14:textId="77777777" w:rsidR="00B3638A" w:rsidRDefault="00B3638A" w:rsidP="00E3368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440" w:type="dxa"/>
          </w:tcPr>
          <w:p w14:paraId="246A85C9" w14:textId="77777777" w:rsidR="00B3638A" w:rsidRDefault="00B3638A" w:rsidP="00E33687">
            <w:pPr>
              <w:rPr>
                <w:rFonts w:ascii="宋体" w:hAnsi="宋体"/>
                <w:sz w:val="18"/>
                <w:szCs w:val="28"/>
              </w:rPr>
            </w:pPr>
            <w:r w:rsidRPr="00380939">
              <w:rPr>
                <w:rFonts w:ascii="宋体" w:hAnsi="宋体"/>
                <w:sz w:val="18"/>
                <w:szCs w:val="28"/>
              </w:rPr>
              <w:t>CMD_INFO</w:t>
            </w:r>
          </w:p>
        </w:tc>
        <w:tc>
          <w:tcPr>
            <w:tcW w:w="1440" w:type="dxa"/>
          </w:tcPr>
          <w:p w14:paraId="259B3FE5" w14:textId="77777777" w:rsidR="00B3638A" w:rsidRDefault="00B3638A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3060" w:type="dxa"/>
          </w:tcPr>
          <w:p w14:paraId="4FEEFFCB" w14:textId="77777777" w:rsidR="00B3638A" w:rsidRDefault="00B3638A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参数2</w:t>
            </w:r>
            <w:r>
              <w:rPr>
                <w:rFonts w:ascii="宋体" w:hAnsi="宋体"/>
                <w:sz w:val="18"/>
                <w:szCs w:val="28"/>
              </w:rPr>
              <w:t>…8</w:t>
            </w:r>
          </w:p>
        </w:tc>
        <w:tc>
          <w:tcPr>
            <w:tcW w:w="1440" w:type="dxa"/>
          </w:tcPr>
          <w:p w14:paraId="1ED7F327" w14:textId="77777777" w:rsidR="00B3638A" w:rsidRDefault="00B3638A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26C33B3C" w14:textId="77777777" w:rsidR="000200B4" w:rsidRDefault="000200B4" w:rsidP="000200B4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 xml:space="preserve">参数1： </w:t>
      </w:r>
      <w:r w:rsidR="00A05AC2">
        <w:rPr>
          <w:rFonts w:ascii="宋体" w:hAnsi="宋体" w:hint="eastAsia"/>
          <w:sz w:val="18"/>
          <w:szCs w:val="28"/>
        </w:rPr>
        <w:t>设置转速值（高位）</w:t>
      </w:r>
    </w:p>
    <w:p w14:paraId="2AC4231F" w14:textId="77777777" w:rsidR="000200B4" w:rsidRDefault="000200B4" w:rsidP="000200B4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参数2：</w:t>
      </w:r>
      <w:r w:rsidR="00A05AC2">
        <w:rPr>
          <w:rFonts w:ascii="宋体" w:hAnsi="宋体" w:hint="eastAsia"/>
          <w:sz w:val="18"/>
          <w:szCs w:val="28"/>
        </w:rPr>
        <w:t xml:space="preserve"> 设置转速值（低位）</w:t>
      </w:r>
    </w:p>
    <w:p w14:paraId="41842A30" w14:textId="7C778B1B" w:rsidR="000200B4" w:rsidRDefault="000200B4" w:rsidP="000200B4">
      <w:pPr>
        <w:rPr>
          <w:rFonts w:ascii="宋体" w:hAnsi="宋体" w:hint="eastAsia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 xml:space="preserve">参数3： </w:t>
      </w:r>
      <w:r w:rsidR="00A05AC2">
        <w:rPr>
          <w:rFonts w:ascii="宋体" w:hAnsi="宋体" w:hint="eastAsia"/>
          <w:sz w:val="18"/>
          <w:szCs w:val="28"/>
        </w:rPr>
        <w:t>实际转速值（高位）</w:t>
      </w:r>
      <w:r w:rsidR="00A366C2">
        <w:rPr>
          <w:rFonts w:ascii="宋体" w:hAnsi="宋体"/>
          <w:sz w:val="18"/>
          <w:szCs w:val="28"/>
        </w:rPr>
        <w:tab/>
      </w:r>
    </w:p>
    <w:p w14:paraId="065349AF" w14:textId="77777777" w:rsidR="000200B4" w:rsidRDefault="000200B4" w:rsidP="000200B4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参数4：</w:t>
      </w:r>
      <w:r w:rsidR="00A05AC2">
        <w:rPr>
          <w:rFonts w:ascii="宋体" w:hAnsi="宋体" w:hint="eastAsia"/>
          <w:sz w:val="18"/>
          <w:szCs w:val="28"/>
        </w:rPr>
        <w:t xml:space="preserve"> 实际转速值（低位）</w:t>
      </w:r>
    </w:p>
    <w:p w14:paraId="443E74AC" w14:textId="77777777" w:rsidR="000200B4" w:rsidRDefault="000200B4" w:rsidP="000200B4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 xml:space="preserve">参数5： </w:t>
      </w:r>
      <w:r w:rsidR="00A05AC2">
        <w:rPr>
          <w:rFonts w:ascii="宋体" w:hAnsi="宋体" w:hint="eastAsia"/>
          <w:sz w:val="18"/>
          <w:szCs w:val="28"/>
        </w:rPr>
        <w:t>设置温度值（高</w:t>
      </w:r>
      <w:r>
        <w:rPr>
          <w:rFonts w:ascii="宋体" w:hAnsi="宋体" w:hint="eastAsia"/>
          <w:sz w:val="18"/>
          <w:szCs w:val="28"/>
        </w:rPr>
        <w:t>位）</w:t>
      </w:r>
    </w:p>
    <w:p w14:paraId="2B0EC9DF" w14:textId="77777777" w:rsidR="000200B4" w:rsidRDefault="000200B4" w:rsidP="000200B4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参数6：</w:t>
      </w:r>
      <w:r w:rsidR="00A05AC2">
        <w:rPr>
          <w:rFonts w:ascii="宋体" w:hAnsi="宋体" w:hint="eastAsia"/>
          <w:sz w:val="18"/>
          <w:szCs w:val="28"/>
        </w:rPr>
        <w:t xml:space="preserve"> 设置温度值（低位）</w:t>
      </w:r>
    </w:p>
    <w:p w14:paraId="71632C40" w14:textId="77777777" w:rsidR="000200B4" w:rsidRDefault="000200B4" w:rsidP="000200B4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参数7：</w:t>
      </w:r>
      <w:r w:rsidR="00A05AC2">
        <w:rPr>
          <w:rFonts w:ascii="宋体" w:hAnsi="宋体" w:hint="eastAsia"/>
          <w:sz w:val="18"/>
          <w:szCs w:val="28"/>
        </w:rPr>
        <w:t xml:space="preserve"> 实际温度值（高位）</w:t>
      </w:r>
    </w:p>
    <w:p w14:paraId="04A594F4" w14:textId="77777777" w:rsidR="007A5276" w:rsidRDefault="000200B4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参数8：</w:t>
      </w:r>
      <w:r w:rsidR="00A05AC2">
        <w:rPr>
          <w:rFonts w:ascii="宋体" w:hAnsi="宋体" w:hint="eastAsia"/>
          <w:sz w:val="18"/>
          <w:szCs w:val="28"/>
        </w:rPr>
        <w:t xml:space="preserve"> 实际温度值（低位）</w:t>
      </w:r>
    </w:p>
    <w:p w14:paraId="5F50184D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参数9： 设置定时值（高位）</w:t>
      </w:r>
    </w:p>
    <w:p w14:paraId="1EC11CA3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参数10： 设置定时值（低位）</w:t>
      </w:r>
    </w:p>
    <w:p w14:paraId="71746ACF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参数11： 实际时间值（高位）</w:t>
      </w:r>
    </w:p>
    <w:p w14:paraId="1A327FFC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参数12： 实际时间值（低位）</w:t>
      </w:r>
    </w:p>
    <w:p w14:paraId="1E64B8E5" w14:textId="77777777" w:rsidR="000200B4" w:rsidRPr="007A5276" w:rsidRDefault="000200B4" w:rsidP="000200B4">
      <w:pPr>
        <w:rPr>
          <w:rFonts w:ascii="宋体" w:hAnsi="宋体"/>
          <w:sz w:val="18"/>
          <w:szCs w:val="28"/>
        </w:rPr>
      </w:pPr>
    </w:p>
    <w:p w14:paraId="1915F492" w14:textId="77777777" w:rsidR="00506327" w:rsidRPr="008F1235" w:rsidRDefault="007D318B" w:rsidP="00163023">
      <w:pPr>
        <w:pStyle w:val="2"/>
        <w:rPr>
          <w:sz w:val="28"/>
          <w:szCs w:val="28"/>
        </w:rPr>
      </w:pPr>
      <w:r w:rsidRPr="007D318B">
        <w:rPr>
          <w:rFonts w:hint="eastAsia"/>
          <w:sz w:val="28"/>
          <w:szCs w:val="28"/>
        </w:rPr>
        <w:t>读取</w:t>
      </w:r>
      <w:r w:rsidRPr="007D318B">
        <w:rPr>
          <w:rFonts w:hint="eastAsia"/>
          <w:sz w:val="28"/>
          <w:szCs w:val="28"/>
        </w:rPr>
        <w:t>EEPROM</w:t>
      </w:r>
      <w:r w:rsidRPr="007D318B">
        <w:rPr>
          <w:rFonts w:hint="eastAsia"/>
          <w:sz w:val="28"/>
          <w:szCs w:val="28"/>
        </w:rPr>
        <w:t>参数</w:t>
      </w:r>
    </w:p>
    <w:p w14:paraId="7A545489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功能说明：</w:t>
      </w:r>
      <w:r w:rsidR="007D318B">
        <w:rPr>
          <w:rFonts w:ascii="宋体" w:hAnsi="宋体" w:hint="eastAsia"/>
          <w:sz w:val="18"/>
          <w:szCs w:val="28"/>
        </w:rPr>
        <w:t>上位机</w:t>
      </w:r>
      <w:r w:rsidR="007D318B" w:rsidRPr="007D318B">
        <w:rPr>
          <w:rFonts w:ascii="宋体" w:hAnsi="宋体" w:hint="eastAsia"/>
          <w:sz w:val="18"/>
          <w:szCs w:val="28"/>
        </w:rPr>
        <w:t>读取EEPROM对应地址的</w:t>
      </w:r>
      <w:r w:rsidR="006971CC">
        <w:rPr>
          <w:rFonts w:ascii="宋体" w:hAnsi="宋体" w:hint="eastAsia"/>
          <w:sz w:val="18"/>
          <w:szCs w:val="28"/>
        </w:rPr>
        <w:t>参数</w:t>
      </w:r>
      <w:r w:rsidR="00C11FA7">
        <w:rPr>
          <w:rFonts w:ascii="宋体" w:hAnsi="宋体" w:hint="eastAsia"/>
          <w:sz w:val="18"/>
          <w:szCs w:val="28"/>
        </w:rPr>
        <w:t>。</w:t>
      </w:r>
    </w:p>
    <w:p w14:paraId="103C0143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506327" w14:paraId="02950703" w14:textId="77777777">
        <w:trPr>
          <w:trHeight w:val="261"/>
        </w:trPr>
        <w:tc>
          <w:tcPr>
            <w:tcW w:w="900" w:type="dxa"/>
          </w:tcPr>
          <w:p w14:paraId="6909139F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1C42A20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434E327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29F2F63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68DC86E7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6F302D7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264D67D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506327" w14:paraId="63586002" w14:textId="77777777">
        <w:trPr>
          <w:trHeight w:val="99"/>
        </w:trPr>
        <w:tc>
          <w:tcPr>
            <w:tcW w:w="900" w:type="dxa"/>
          </w:tcPr>
          <w:p w14:paraId="2A3AAD25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281140F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0xfe</w:t>
            </w:r>
          </w:p>
        </w:tc>
        <w:tc>
          <w:tcPr>
            <w:tcW w:w="1440" w:type="dxa"/>
          </w:tcPr>
          <w:p w14:paraId="38F6B42D" w14:textId="77777777" w:rsidR="00506327" w:rsidRPr="00941852" w:rsidRDefault="00941852">
            <w:pPr>
              <w:rPr>
                <w:rFonts w:ascii="宋体" w:hAnsi="宋体"/>
                <w:sz w:val="18"/>
                <w:szCs w:val="28"/>
              </w:rPr>
            </w:pPr>
            <w:r w:rsidRPr="00941852">
              <w:rPr>
                <w:rFonts w:ascii="宋体" w:hAnsi="宋体"/>
                <w:sz w:val="18"/>
                <w:szCs w:val="28"/>
              </w:rPr>
              <w:t>CMD_EE_READ</w:t>
            </w:r>
          </w:p>
        </w:tc>
        <w:tc>
          <w:tcPr>
            <w:tcW w:w="1440" w:type="dxa"/>
          </w:tcPr>
          <w:p w14:paraId="6B6AF7C3" w14:textId="77777777" w:rsidR="00506327" w:rsidRDefault="005F415F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地址（高位）</w:t>
            </w:r>
          </w:p>
        </w:tc>
        <w:tc>
          <w:tcPr>
            <w:tcW w:w="1440" w:type="dxa"/>
          </w:tcPr>
          <w:p w14:paraId="01AFF6BE" w14:textId="77777777" w:rsidR="00506327" w:rsidRDefault="005F415F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地址（低位）</w:t>
            </w:r>
          </w:p>
        </w:tc>
        <w:tc>
          <w:tcPr>
            <w:tcW w:w="1620" w:type="dxa"/>
          </w:tcPr>
          <w:p w14:paraId="5699971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5D460C72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50680A76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4266339F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指令描述：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706"/>
        <w:gridCol w:w="3054"/>
      </w:tblGrid>
      <w:tr w:rsidR="00506327" w14:paraId="2ED01C61" w14:textId="77777777">
        <w:trPr>
          <w:trHeight w:val="243"/>
        </w:trPr>
        <w:tc>
          <w:tcPr>
            <w:tcW w:w="2516" w:type="dxa"/>
          </w:tcPr>
          <w:p w14:paraId="65D7440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上位机</w:t>
            </w:r>
          </w:p>
        </w:tc>
        <w:tc>
          <w:tcPr>
            <w:tcW w:w="2706" w:type="dxa"/>
          </w:tcPr>
          <w:p w14:paraId="0E59EEF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下位机</w:t>
            </w:r>
          </w:p>
        </w:tc>
        <w:tc>
          <w:tcPr>
            <w:tcW w:w="3054" w:type="dxa"/>
          </w:tcPr>
          <w:p w14:paraId="2B31C14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</w:tr>
      <w:tr w:rsidR="00506327" w14:paraId="7B7035A9" w14:textId="77777777">
        <w:trPr>
          <w:trHeight w:val="223"/>
        </w:trPr>
        <w:tc>
          <w:tcPr>
            <w:tcW w:w="2516" w:type="dxa"/>
          </w:tcPr>
          <w:p w14:paraId="00DD8471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发送</w:t>
            </w:r>
            <w:r w:rsidR="00D04843" w:rsidRPr="00D04843">
              <w:rPr>
                <w:rFonts w:ascii="宋体" w:hAnsi="宋体" w:hint="eastAsia"/>
                <w:sz w:val="18"/>
                <w:szCs w:val="28"/>
              </w:rPr>
              <w:t>读取EEPROM参数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2706" w:type="dxa"/>
          </w:tcPr>
          <w:p w14:paraId="4D2E964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3054" w:type="dxa"/>
          </w:tcPr>
          <w:p w14:paraId="0F48EB1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506327" w14:paraId="393FB65B" w14:textId="77777777">
        <w:trPr>
          <w:trHeight w:val="243"/>
        </w:trPr>
        <w:tc>
          <w:tcPr>
            <w:tcW w:w="2516" w:type="dxa"/>
          </w:tcPr>
          <w:p w14:paraId="1AC77FD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72804739" w14:textId="77777777" w:rsidR="00506327" w:rsidRDefault="00D04843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</w:t>
            </w:r>
            <w:r w:rsidRPr="00D04843">
              <w:rPr>
                <w:rFonts w:ascii="宋体" w:hAnsi="宋体" w:hint="eastAsia"/>
                <w:sz w:val="18"/>
                <w:szCs w:val="28"/>
              </w:rPr>
              <w:t>读取EEPROM参数</w:t>
            </w:r>
          </w:p>
        </w:tc>
        <w:tc>
          <w:tcPr>
            <w:tcW w:w="3054" w:type="dxa"/>
          </w:tcPr>
          <w:p w14:paraId="3E395A0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506327" w14:paraId="3C1FA84E" w14:textId="77777777">
        <w:trPr>
          <w:trHeight w:val="107"/>
        </w:trPr>
        <w:tc>
          <w:tcPr>
            <w:tcW w:w="2516" w:type="dxa"/>
          </w:tcPr>
          <w:p w14:paraId="5C43858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2567001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返回</w:t>
            </w:r>
            <w:r w:rsidR="00D04843" w:rsidRPr="00D04843">
              <w:rPr>
                <w:rFonts w:ascii="宋体" w:hAnsi="宋体" w:hint="eastAsia"/>
                <w:sz w:val="18"/>
                <w:szCs w:val="28"/>
              </w:rPr>
              <w:t>读取EEPROM参数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3054" w:type="dxa"/>
          </w:tcPr>
          <w:p w14:paraId="7B7B169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</w:tbl>
    <w:p w14:paraId="25888A62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0231A779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下位机返回的指令为：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980"/>
        <w:gridCol w:w="1440"/>
        <w:gridCol w:w="1440"/>
        <w:gridCol w:w="1440"/>
        <w:gridCol w:w="1440"/>
      </w:tblGrid>
      <w:tr w:rsidR="00506327" w14:paraId="489E977C" w14:textId="77777777">
        <w:trPr>
          <w:trHeight w:val="81"/>
        </w:trPr>
        <w:tc>
          <w:tcPr>
            <w:tcW w:w="900" w:type="dxa"/>
          </w:tcPr>
          <w:p w14:paraId="45F2869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0421A96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980" w:type="dxa"/>
          </w:tcPr>
          <w:p w14:paraId="1A6C5911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49A19EB1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5851CB02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440" w:type="dxa"/>
          </w:tcPr>
          <w:p w14:paraId="54E5FC5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160E960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506327" w14:paraId="69E8C82D" w14:textId="77777777">
        <w:trPr>
          <w:trHeight w:val="231"/>
        </w:trPr>
        <w:tc>
          <w:tcPr>
            <w:tcW w:w="900" w:type="dxa"/>
          </w:tcPr>
          <w:p w14:paraId="07263D1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6101D140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980" w:type="dxa"/>
          </w:tcPr>
          <w:p w14:paraId="1DC56BCE" w14:textId="77777777" w:rsidR="00506327" w:rsidRDefault="00FC1932">
            <w:pPr>
              <w:rPr>
                <w:rFonts w:ascii="宋体" w:hAnsi="宋体"/>
                <w:sz w:val="18"/>
                <w:szCs w:val="28"/>
              </w:rPr>
            </w:pPr>
            <w:r w:rsidRPr="00941852">
              <w:rPr>
                <w:rFonts w:ascii="宋体" w:hAnsi="宋体"/>
                <w:sz w:val="18"/>
                <w:szCs w:val="28"/>
              </w:rPr>
              <w:t>CMD_EE_READ</w:t>
            </w:r>
          </w:p>
        </w:tc>
        <w:tc>
          <w:tcPr>
            <w:tcW w:w="1440" w:type="dxa"/>
          </w:tcPr>
          <w:p w14:paraId="39C5725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1440" w:type="dxa"/>
          </w:tcPr>
          <w:p w14:paraId="66C119EC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190C5F2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0AAB5501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225444C2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参数1：</w:t>
      </w:r>
      <w:r w:rsidR="00115C81">
        <w:rPr>
          <w:rFonts w:ascii="宋体" w:hAnsi="宋体" w:hint="eastAsia"/>
          <w:sz w:val="18"/>
          <w:szCs w:val="28"/>
        </w:rPr>
        <w:t xml:space="preserve"> 对应地址EEPROM参数值</w:t>
      </w:r>
    </w:p>
    <w:p w14:paraId="15DE9B39" w14:textId="77777777" w:rsidR="00506327" w:rsidRPr="008F1235" w:rsidRDefault="00404453" w:rsidP="00163023">
      <w:pPr>
        <w:pStyle w:val="2"/>
        <w:rPr>
          <w:sz w:val="28"/>
          <w:szCs w:val="28"/>
        </w:rPr>
      </w:pPr>
      <w:r w:rsidRPr="00404453">
        <w:rPr>
          <w:rFonts w:hint="eastAsia"/>
          <w:sz w:val="28"/>
          <w:szCs w:val="28"/>
        </w:rPr>
        <w:lastRenderedPageBreak/>
        <w:t>写入</w:t>
      </w:r>
      <w:r w:rsidRPr="00404453">
        <w:rPr>
          <w:rFonts w:hint="eastAsia"/>
          <w:sz w:val="28"/>
          <w:szCs w:val="28"/>
        </w:rPr>
        <w:t>EEPROM</w:t>
      </w:r>
      <w:r w:rsidRPr="00404453">
        <w:rPr>
          <w:rFonts w:hint="eastAsia"/>
          <w:sz w:val="28"/>
          <w:szCs w:val="28"/>
        </w:rPr>
        <w:t>参数</w:t>
      </w:r>
    </w:p>
    <w:p w14:paraId="17F59DE5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功能说明：</w:t>
      </w:r>
      <w:r w:rsidR="00913D29">
        <w:rPr>
          <w:rFonts w:ascii="宋体" w:hAnsi="宋体" w:hint="eastAsia"/>
          <w:sz w:val="18"/>
          <w:szCs w:val="28"/>
        </w:rPr>
        <w:t>上位机对EEPROM指定地址写入参数</w:t>
      </w:r>
      <w:r w:rsidR="00DD61AA">
        <w:rPr>
          <w:rFonts w:ascii="宋体" w:hAnsi="宋体" w:hint="eastAsia"/>
          <w:sz w:val="18"/>
          <w:szCs w:val="28"/>
        </w:rPr>
        <w:t>。</w:t>
      </w:r>
    </w:p>
    <w:p w14:paraId="44B718E8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指令格式：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980"/>
        <w:gridCol w:w="1440"/>
        <w:gridCol w:w="1440"/>
        <w:gridCol w:w="1440"/>
        <w:gridCol w:w="1440"/>
      </w:tblGrid>
      <w:tr w:rsidR="00506327" w14:paraId="54944AA4" w14:textId="77777777">
        <w:trPr>
          <w:trHeight w:val="287"/>
        </w:trPr>
        <w:tc>
          <w:tcPr>
            <w:tcW w:w="900" w:type="dxa"/>
          </w:tcPr>
          <w:p w14:paraId="3F435765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157C92B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980" w:type="dxa"/>
          </w:tcPr>
          <w:p w14:paraId="6716165A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556475A7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0A02644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440" w:type="dxa"/>
          </w:tcPr>
          <w:p w14:paraId="18CDE51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2DDB63E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506327" w14:paraId="7D617206" w14:textId="77777777">
        <w:trPr>
          <w:trHeight w:val="295"/>
        </w:trPr>
        <w:tc>
          <w:tcPr>
            <w:tcW w:w="900" w:type="dxa"/>
          </w:tcPr>
          <w:p w14:paraId="5800587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204F5DE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0xfe</w:t>
            </w:r>
          </w:p>
        </w:tc>
        <w:tc>
          <w:tcPr>
            <w:tcW w:w="1980" w:type="dxa"/>
          </w:tcPr>
          <w:p w14:paraId="1FD1F3A8" w14:textId="77777777" w:rsidR="00506327" w:rsidRPr="00B220E7" w:rsidRDefault="00B220E7">
            <w:pPr>
              <w:rPr>
                <w:rFonts w:ascii="宋体" w:hAnsi="宋体"/>
                <w:sz w:val="18"/>
                <w:szCs w:val="28"/>
              </w:rPr>
            </w:pPr>
            <w:r w:rsidRPr="00B220E7">
              <w:rPr>
                <w:rFonts w:ascii="宋体" w:hAnsi="宋体"/>
                <w:sz w:val="18"/>
                <w:szCs w:val="28"/>
              </w:rPr>
              <w:t>CMD_EE_WRITE</w:t>
            </w:r>
          </w:p>
        </w:tc>
        <w:tc>
          <w:tcPr>
            <w:tcW w:w="1440" w:type="dxa"/>
          </w:tcPr>
          <w:p w14:paraId="547D4939" w14:textId="77777777" w:rsidR="00506327" w:rsidRDefault="00AA1F2C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地址（高位）</w:t>
            </w:r>
          </w:p>
        </w:tc>
        <w:tc>
          <w:tcPr>
            <w:tcW w:w="1440" w:type="dxa"/>
          </w:tcPr>
          <w:p w14:paraId="656EFDB3" w14:textId="77777777" w:rsidR="00506327" w:rsidRDefault="00AA1F2C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地址（低位）</w:t>
            </w:r>
          </w:p>
        </w:tc>
        <w:tc>
          <w:tcPr>
            <w:tcW w:w="1440" w:type="dxa"/>
          </w:tcPr>
          <w:p w14:paraId="6E07AEBD" w14:textId="77777777" w:rsidR="00506327" w:rsidRDefault="00427DAC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数据</w:t>
            </w:r>
          </w:p>
        </w:tc>
        <w:tc>
          <w:tcPr>
            <w:tcW w:w="1440" w:type="dxa"/>
          </w:tcPr>
          <w:p w14:paraId="37C78C63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1E605C00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71B61D60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指令描述：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706"/>
        <w:gridCol w:w="3054"/>
      </w:tblGrid>
      <w:tr w:rsidR="00506327" w14:paraId="7BE63C9E" w14:textId="77777777">
        <w:trPr>
          <w:trHeight w:val="283"/>
        </w:trPr>
        <w:tc>
          <w:tcPr>
            <w:tcW w:w="2516" w:type="dxa"/>
          </w:tcPr>
          <w:p w14:paraId="7291E09C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上位机</w:t>
            </w:r>
          </w:p>
        </w:tc>
        <w:tc>
          <w:tcPr>
            <w:tcW w:w="2706" w:type="dxa"/>
          </w:tcPr>
          <w:p w14:paraId="6162C0DF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下位机</w:t>
            </w:r>
          </w:p>
        </w:tc>
        <w:tc>
          <w:tcPr>
            <w:tcW w:w="3054" w:type="dxa"/>
          </w:tcPr>
          <w:p w14:paraId="248E2320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</w:tr>
      <w:tr w:rsidR="00506327" w14:paraId="563A8AEB" w14:textId="77777777">
        <w:trPr>
          <w:trHeight w:val="121"/>
        </w:trPr>
        <w:tc>
          <w:tcPr>
            <w:tcW w:w="2516" w:type="dxa"/>
          </w:tcPr>
          <w:p w14:paraId="4AB069D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发送</w:t>
            </w:r>
            <w:r w:rsidR="00B34ECF" w:rsidRPr="00B34ECF">
              <w:rPr>
                <w:rFonts w:ascii="宋体" w:hAnsi="宋体" w:hint="eastAsia"/>
                <w:sz w:val="18"/>
                <w:szCs w:val="28"/>
              </w:rPr>
              <w:t>写入EEPROM参数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2706" w:type="dxa"/>
          </w:tcPr>
          <w:p w14:paraId="6CDA35D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3054" w:type="dxa"/>
          </w:tcPr>
          <w:p w14:paraId="0A50BB9F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506327" w14:paraId="4F299357" w14:textId="77777777">
        <w:trPr>
          <w:trHeight w:val="141"/>
        </w:trPr>
        <w:tc>
          <w:tcPr>
            <w:tcW w:w="2516" w:type="dxa"/>
          </w:tcPr>
          <w:p w14:paraId="1EF0302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7F739596" w14:textId="77777777" w:rsidR="00506327" w:rsidRDefault="00D8185F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</w:t>
            </w:r>
            <w:r w:rsidRPr="00B34ECF">
              <w:rPr>
                <w:rFonts w:ascii="宋体" w:hAnsi="宋体" w:hint="eastAsia"/>
                <w:sz w:val="18"/>
                <w:szCs w:val="28"/>
              </w:rPr>
              <w:t>写入EEPROM参数</w:t>
            </w:r>
          </w:p>
        </w:tc>
        <w:tc>
          <w:tcPr>
            <w:tcW w:w="3054" w:type="dxa"/>
          </w:tcPr>
          <w:p w14:paraId="103EAAC2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506327" w14:paraId="3EEF58FD" w14:textId="77777777">
        <w:trPr>
          <w:trHeight w:val="147"/>
        </w:trPr>
        <w:tc>
          <w:tcPr>
            <w:tcW w:w="2516" w:type="dxa"/>
          </w:tcPr>
          <w:p w14:paraId="090659A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53AA4ED5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返回</w:t>
            </w:r>
            <w:r w:rsidR="00D8185F" w:rsidRPr="00B34ECF">
              <w:rPr>
                <w:rFonts w:ascii="宋体" w:hAnsi="宋体" w:hint="eastAsia"/>
                <w:sz w:val="18"/>
                <w:szCs w:val="28"/>
              </w:rPr>
              <w:t>写入EEPROM参数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3054" w:type="dxa"/>
          </w:tcPr>
          <w:p w14:paraId="479F2230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</w:tbl>
    <w:p w14:paraId="7F35BBAC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4B6DA68D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下位机返回的指令为：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980"/>
        <w:gridCol w:w="1440"/>
        <w:gridCol w:w="1440"/>
        <w:gridCol w:w="1440"/>
        <w:gridCol w:w="1440"/>
      </w:tblGrid>
      <w:tr w:rsidR="00506327" w14:paraId="7B48E1F2" w14:textId="77777777">
        <w:trPr>
          <w:trHeight w:val="263"/>
        </w:trPr>
        <w:tc>
          <w:tcPr>
            <w:tcW w:w="900" w:type="dxa"/>
          </w:tcPr>
          <w:p w14:paraId="489B4CCF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08DE760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980" w:type="dxa"/>
          </w:tcPr>
          <w:p w14:paraId="596268F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2F61D30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56EA753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440" w:type="dxa"/>
          </w:tcPr>
          <w:p w14:paraId="7B9F6A23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2DB7B28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506327" w14:paraId="126BFA20" w14:textId="77777777">
        <w:trPr>
          <w:trHeight w:val="257"/>
        </w:trPr>
        <w:tc>
          <w:tcPr>
            <w:tcW w:w="900" w:type="dxa"/>
          </w:tcPr>
          <w:p w14:paraId="3610F940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4436DB4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980" w:type="dxa"/>
          </w:tcPr>
          <w:p w14:paraId="0787E4A7" w14:textId="77777777" w:rsidR="00506327" w:rsidRPr="00B220E7" w:rsidRDefault="00B220E7">
            <w:pPr>
              <w:rPr>
                <w:rFonts w:ascii="宋体" w:hAnsi="宋体"/>
                <w:sz w:val="18"/>
                <w:szCs w:val="28"/>
              </w:rPr>
            </w:pPr>
            <w:r w:rsidRPr="00B220E7">
              <w:rPr>
                <w:rFonts w:ascii="宋体" w:hAnsi="宋体"/>
                <w:sz w:val="18"/>
                <w:szCs w:val="28"/>
              </w:rPr>
              <w:t>CMD_EE_WRITE</w:t>
            </w:r>
          </w:p>
        </w:tc>
        <w:tc>
          <w:tcPr>
            <w:tcW w:w="1440" w:type="dxa"/>
          </w:tcPr>
          <w:p w14:paraId="035B9FA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1440" w:type="dxa"/>
          </w:tcPr>
          <w:p w14:paraId="6D0994D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23A0435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564439D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53674B41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参数1：</w:t>
      </w:r>
    </w:p>
    <w:p w14:paraId="3CBEEE35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0：执行</w:t>
      </w:r>
      <w:r w:rsidR="00530079">
        <w:rPr>
          <w:rFonts w:ascii="宋体" w:hAnsi="宋体" w:hint="eastAsia"/>
          <w:sz w:val="18"/>
          <w:szCs w:val="28"/>
        </w:rPr>
        <w:t>错误</w:t>
      </w:r>
      <w:r>
        <w:rPr>
          <w:rFonts w:ascii="宋体" w:hAnsi="宋体" w:hint="eastAsia"/>
          <w:sz w:val="18"/>
          <w:szCs w:val="28"/>
        </w:rPr>
        <w:t>；</w:t>
      </w:r>
    </w:p>
    <w:p w14:paraId="03C528D2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1</w:t>
      </w:r>
      <w:r w:rsidR="00530079">
        <w:rPr>
          <w:rFonts w:ascii="宋体" w:hAnsi="宋体" w:hint="eastAsia"/>
          <w:sz w:val="18"/>
          <w:szCs w:val="28"/>
        </w:rPr>
        <w:t>：执行正确</w:t>
      </w:r>
      <w:r>
        <w:rPr>
          <w:rFonts w:ascii="宋体" w:hAnsi="宋体" w:hint="eastAsia"/>
          <w:sz w:val="18"/>
          <w:szCs w:val="28"/>
        </w:rPr>
        <w:t>；</w:t>
      </w:r>
    </w:p>
    <w:p w14:paraId="3DBBB14B" w14:textId="77777777" w:rsidR="00506327" w:rsidRPr="008F1235" w:rsidRDefault="00F745EC" w:rsidP="00163023">
      <w:pPr>
        <w:pStyle w:val="2"/>
        <w:rPr>
          <w:sz w:val="28"/>
          <w:szCs w:val="28"/>
        </w:rPr>
      </w:pPr>
      <w:r w:rsidRPr="00F745EC">
        <w:rPr>
          <w:rFonts w:hint="eastAsia"/>
          <w:sz w:val="28"/>
          <w:szCs w:val="28"/>
        </w:rPr>
        <w:t>搅拌控制</w:t>
      </w:r>
    </w:p>
    <w:p w14:paraId="648D5C24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功能说明：</w:t>
      </w:r>
      <w:r w:rsidR="00844DC5">
        <w:rPr>
          <w:rFonts w:ascii="宋体" w:hAnsi="宋体" w:hint="eastAsia"/>
          <w:sz w:val="18"/>
          <w:szCs w:val="28"/>
        </w:rPr>
        <w:t>上位</w:t>
      </w:r>
      <w:proofErr w:type="gramStart"/>
      <w:r w:rsidR="00844DC5">
        <w:rPr>
          <w:rFonts w:ascii="宋体" w:hAnsi="宋体" w:hint="eastAsia"/>
          <w:sz w:val="18"/>
          <w:szCs w:val="28"/>
        </w:rPr>
        <w:t>机控制</w:t>
      </w:r>
      <w:proofErr w:type="gramEnd"/>
      <w:r w:rsidR="00844DC5">
        <w:rPr>
          <w:rFonts w:ascii="宋体" w:hAnsi="宋体" w:hint="eastAsia"/>
          <w:sz w:val="18"/>
          <w:szCs w:val="28"/>
        </w:rPr>
        <w:t>搅拌</w:t>
      </w:r>
      <w:r w:rsidR="00E209EC">
        <w:rPr>
          <w:rFonts w:ascii="宋体" w:hAnsi="宋体" w:hint="eastAsia"/>
          <w:sz w:val="18"/>
          <w:szCs w:val="28"/>
        </w:rPr>
        <w:t>功能</w:t>
      </w:r>
      <w:r w:rsidR="00844DC5">
        <w:rPr>
          <w:rFonts w:ascii="宋体" w:hAnsi="宋体" w:hint="eastAsia"/>
          <w:sz w:val="18"/>
          <w:szCs w:val="28"/>
        </w:rPr>
        <w:t>开启/</w:t>
      </w:r>
      <w:r w:rsidR="00FF6E9B">
        <w:rPr>
          <w:rFonts w:ascii="宋体" w:hAnsi="宋体" w:hint="eastAsia"/>
          <w:sz w:val="18"/>
          <w:szCs w:val="28"/>
        </w:rPr>
        <w:t>关闭及设定</w:t>
      </w:r>
      <w:r w:rsidR="00844DC5">
        <w:rPr>
          <w:rFonts w:ascii="宋体" w:hAnsi="宋体" w:hint="eastAsia"/>
          <w:sz w:val="18"/>
          <w:szCs w:val="28"/>
        </w:rPr>
        <w:t>转速</w:t>
      </w:r>
      <w:r w:rsidR="00517EA0">
        <w:rPr>
          <w:rFonts w:ascii="宋体" w:hAnsi="宋体" w:hint="eastAsia"/>
          <w:sz w:val="18"/>
          <w:szCs w:val="28"/>
        </w:rPr>
        <w:t>。</w:t>
      </w:r>
    </w:p>
    <w:p w14:paraId="1E14BF60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506327" w14:paraId="1D3B0A5C" w14:textId="77777777">
        <w:trPr>
          <w:trHeight w:val="261"/>
        </w:trPr>
        <w:tc>
          <w:tcPr>
            <w:tcW w:w="900" w:type="dxa"/>
          </w:tcPr>
          <w:p w14:paraId="1CFE87B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6BAA2A8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7A2EB18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6C5E115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6FCCFDF7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2637DD33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482DB9B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506327" w14:paraId="32EBA4DD" w14:textId="77777777">
        <w:trPr>
          <w:trHeight w:val="99"/>
        </w:trPr>
        <w:tc>
          <w:tcPr>
            <w:tcW w:w="900" w:type="dxa"/>
          </w:tcPr>
          <w:p w14:paraId="7D093393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650C8B8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0xfe</w:t>
            </w:r>
          </w:p>
        </w:tc>
        <w:tc>
          <w:tcPr>
            <w:tcW w:w="1440" w:type="dxa"/>
          </w:tcPr>
          <w:p w14:paraId="2D51C76F" w14:textId="77777777" w:rsidR="00506327" w:rsidRPr="008B0FBF" w:rsidRDefault="008B0FBF">
            <w:pPr>
              <w:rPr>
                <w:rFonts w:ascii="宋体" w:hAnsi="宋体"/>
                <w:sz w:val="18"/>
                <w:szCs w:val="28"/>
              </w:rPr>
            </w:pPr>
            <w:r w:rsidRPr="008B0FBF">
              <w:rPr>
                <w:rFonts w:ascii="宋体" w:hAnsi="宋体"/>
                <w:sz w:val="18"/>
                <w:szCs w:val="28"/>
              </w:rPr>
              <w:t>CMD_MOT</w:t>
            </w:r>
          </w:p>
        </w:tc>
        <w:tc>
          <w:tcPr>
            <w:tcW w:w="1440" w:type="dxa"/>
          </w:tcPr>
          <w:p w14:paraId="355CBDCC" w14:textId="77777777" w:rsidR="00506327" w:rsidRDefault="001C4314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转速（高位）</w:t>
            </w:r>
          </w:p>
        </w:tc>
        <w:tc>
          <w:tcPr>
            <w:tcW w:w="1440" w:type="dxa"/>
          </w:tcPr>
          <w:p w14:paraId="41EA1818" w14:textId="77777777" w:rsidR="00506327" w:rsidRDefault="001C4314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转速（低位）</w:t>
            </w:r>
          </w:p>
        </w:tc>
        <w:tc>
          <w:tcPr>
            <w:tcW w:w="1620" w:type="dxa"/>
          </w:tcPr>
          <w:p w14:paraId="4CAB3A8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5FF0C613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15208396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1B64C80B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指令描述：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706"/>
        <w:gridCol w:w="3054"/>
      </w:tblGrid>
      <w:tr w:rsidR="00506327" w14:paraId="739B634B" w14:textId="77777777">
        <w:trPr>
          <w:trHeight w:val="243"/>
        </w:trPr>
        <w:tc>
          <w:tcPr>
            <w:tcW w:w="2516" w:type="dxa"/>
          </w:tcPr>
          <w:p w14:paraId="045B0A7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上位机</w:t>
            </w:r>
          </w:p>
        </w:tc>
        <w:tc>
          <w:tcPr>
            <w:tcW w:w="2706" w:type="dxa"/>
          </w:tcPr>
          <w:p w14:paraId="33AD411C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下位机</w:t>
            </w:r>
          </w:p>
        </w:tc>
        <w:tc>
          <w:tcPr>
            <w:tcW w:w="3054" w:type="dxa"/>
          </w:tcPr>
          <w:p w14:paraId="18A7ACC3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</w:tr>
      <w:tr w:rsidR="00506327" w14:paraId="05FB1C00" w14:textId="77777777">
        <w:trPr>
          <w:trHeight w:val="223"/>
        </w:trPr>
        <w:tc>
          <w:tcPr>
            <w:tcW w:w="2516" w:type="dxa"/>
          </w:tcPr>
          <w:p w14:paraId="2B3D25C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发送</w:t>
            </w:r>
            <w:r w:rsidR="00D919B5" w:rsidRPr="00D919B5">
              <w:rPr>
                <w:rFonts w:ascii="宋体" w:hAnsi="宋体" w:hint="eastAsia"/>
                <w:sz w:val="18"/>
                <w:szCs w:val="28"/>
              </w:rPr>
              <w:t>搅拌控制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2706" w:type="dxa"/>
          </w:tcPr>
          <w:p w14:paraId="63DE8ADF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3054" w:type="dxa"/>
          </w:tcPr>
          <w:p w14:paraId="6B826F77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506327" w14:paraId="17555CD2" w14:textId="77777777">
        <w:trPr>
          <w:trHeight w:val="243"/>
        </w:trPr>
        <w:tc>
          <w:tcPr>
            <w:tcW w:w="2516" w:type="dxa"/>
          </w:tcPr>
          <w:p w14:paraId="0D6DD18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490C750C" w14:textId="77777777" w:rsidR="0027263E" w:rsidRDefault="00D919B5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</w:t>
            </w:r>
            <w:r w:rsidR="0027263E">
              <w:rPr>
                <w:rFonts w:ascii="宋体" w:hAnsi="宋体" w:hint="eastAsia"/>
                <w:sz w:val="18"/>
                <w:szCs w:val="28"/>
              </w:rPr>
              <w:t>设定转速</w:t>
            </w:r>
          </w:p>
          <w:p w14:paraId="7DF325FF" w14:textId="77777777" w:rsidR="00506327" w:rsidRDefault="0027263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</w:t>
            </w:r>
            <w:r w:rsidR="00D919B5">
              <w:rPr>
                <w:rFonts w:ascii="宋体" w:hAnsi="宋体" w:hint="eastAsia"/>
                <w:sz w:val="18"/>
                <w:szCs w:val="28"/>
              </w:rPr>
              <w:t>打开/关闭搅拌功能</w:t>
            </w:r>
          </w:p>
        </w:tc>
        <w:tc>
          <w:tcPr>
            <w:tcW w:w="3054" w:type="dxa"/>
          </w:tcPr>
          <w:p w14:paraId="7405A34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506327" w14:paraId="692C48B2" w14:textId="77777777">
        <w:trPr>
          <w:trHeight w:val="107"/>
        </w:trPr>
        <w:tc>
          <w:tcPr>
            <w:tcW w:w="2516" w:type="dxa"/>
          </w:tcPr>
          <w:p w14:paraId="40D6942B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02FF121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返回</w:t>
            </w:r>
            <w:r w:rsidR="00D919B5">
              <w:rPr>
                <w:rFonts w:ascii="宋体" w:hAnsi="宋体" w:hint="eastAsia"/>
                <w:sz w:val="18"/>
                <w:szCs w:val="28"/>
              </w:rPr>
              <w:t>搅拌控制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3054" w:type="dxa"/>
          </w:tcPr>
          <w:p w14:paraId="0E658F0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</w:tr>
    </w:tbl>
    <w:p w14:paraId="62EDC701" w14:textId="77777777" w:rsidR="00506327" w:rsidRDefault="00506327">
      <w:pPr>
        <w:rPr>
          <w:rFonts w:ascii="宋体" w:hAnsi="宋体"/>
          <w:sz w:val="18"/>
          <w:szCs w:val="28"/>
        </w:rPr>
      </w:pPr>
    </w:p>
    <w:p w14:paraId="56F8523F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下位机返回的指令为：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506327" w14:paraId="02D65121" w14:textId="77777777">
        <w:trPr>
          <w:trHeight w:val="81"/>
        </w:trPr>
        <w:tc>
          <w:tcPr>
            <w:tcW w:w="900" w:type="dxa"/>
          </w:tcPr>
          <w:p w14:paraId="0F780F69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0BF3DE6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25A8C6A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56DAB4D6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1F58555A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1ACF2ED8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1944E372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506327" w14:paraId="0BB1BBD6" w14:textId="77777777">
        <w:trPr>
          <w:trHeight w:val="231"/>
        </w:trPr>
        <w:tc>
          <w:tcPr>
            <w:tcW w:w="900" w:type="dxa"/>
          </w:tcPr>
          <w:p w14:paraId="72F301C1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6F972DB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440" w:type="dxa"/>
          </w:tcPr>
          <w:p w14:paraId="15C2C0B2" w14:textId="77777777" w:rsidR="00506327" w:rsidRPr="008B0FBF" w:rsidRDefault="008B0FBF">
            <w:pPr>
              <w:rPr>
                <w:rFonts w:ascii="宋体" w:hAnsi="宋体"/>
                <w:sz w:val="18"/>
                <w:szCs w:val="28"/>
              </w:rPr>
            </w:pPr>
            <w:r w:rsidRPr="008B0FBF">
              <w:rPr>
                <w:rFonts w:ascii="宋体" w:hAnsi="宋体"/>
                <w:sz w:val="18"/>
                <w:szCs w:val="28"/>
              </w:rPr>
              <w:t>CMD_MOT</w:t>
            </w:r>
          </w:p>
        </w:tc>
        <w:tc>
          <w:tcPr>
            <w:tcW w:w="1440" w:type="dxa"/>
          </w:tcPr>
          <w:p w14:paraId="6B672B14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1440" w:type="dxa"/>
          </w:tcPr>
          <w:p w14:paraId="6FEC83DE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5F8BC12D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0F7EB9FC" w14:textId="77777777" w:rsidR="00506327" w:rsidRDefault="0050632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3C7FB890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参数1：</w:t>
      </w:r>
    </w:p>
    <w:p w14:paraId="0AD85285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0：执行正确；</w:t>
      </w:r>
    </w:p>
    <w:p w14:paraId="27E26281" w14:textId="77777777" w:rsidR="00506327" w:rsidRDefault="00506327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1：执行错误；</w:t>
      </w:r>
    </w:p>
    <w:p w14:paraId="32E9AC75" w14:textId="77777777" w:rsidR="00E209EC" w:rsidRPr="008F1235" w:rsidRDefault="00E209EC" w:rsidP="00E209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加热</w:t>
      </w:r>
      <w:r w:rsidRPr="00F745EC">
        <w:rPr>
          <w:rFonts w:hint="eastAsia"/>
          <w:sz w:val="28"/>
          <w:szCs w:val="28"/>
        </w:rPr>
        <w:t>控制</w:t>
      </w:r>
    </w:p>
    <w:p w14:paraId="4989C3D1" w14:textId="77777777" w:rsidR="00E209EC" w:rsidRDefault="00E209EC" w:rsidP="00E209EC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功能说明：上位</w:t>
      </w:r>
      <w:proofErr w:type="gramStart"/>
      <w:r>
        <w:rPr>
          <w:rFonts w:ascii="宋体" w:hAnsi="宋体" w:hint="eastAsia"/>
          <w:sz w:val="18"/>
          <w:szCs w:val="28"/>
        </w:rPr>
        <w:t>机控制</w:t>
      </w:r>
      <w:proofErr w:type="gramEnd"/>
      <w:r>
        <w:rPr>
          <w:rFonts w:ascii="宋体" w:hAnsi="宋体" w:hint="eastAsia"/>
          <w:sz w:val="18"/>
          <w:szCs w:val="28"/>
        </w:rPr>
        <w:t>加热功能开启/</w:t>
      </w:r>
      <w:r w:rsidR="009E64C6">
        <w:rPr>
          <w:rFonts w:ascii="宋体" w:hAnsi="宋体" w:hint="eastAsia"/>
          <w:sz w:val="18"/>
          <w:szCs w:val="28"/>
        </w:rPr>
        <w:t>关闭及设定温度</w:t>
      </w:r>
      <w:r>
        <w:rPr>
          <w:rFonts w:ascii="宋体" w:hAnsi="宋体" w:hint="eastAsia"/>
          <w:sz w:val="18"/>
          <w:szCs w:val="28"/>
        </w:rPr>
        <w:t>。</w:t>
      </w:r>
    </w:p>
    <w:p w14:paraId="452A156C" w14:textId="77777777" w:rsidR="00E209EC" w:rsidRDefault="00E209EC" w:rsidP="00E209EC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E209EC" w14:paraId="5517EB3C" w14:textId="77777777">
        <w:trPr>
          <w:trHeight w:val="261"/>
        </w:trPr>
        <w:tc>
          <w:tcPr>
            <w:tcW w:w="900" w:type="dxa"/>
          </w:tcPr>
          <w:p w14:paraId="7A84AAAB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4E946B8A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2EEE6C11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0BB4A757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2C845BF2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6CC81440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52BDC413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E209EC" w14:paraId="0FB5EFF8" w14:textId="77777777">
        <w:trPr>
          <w:trHeight w:val="99"/>
        </w:trPr>
        <w:tc>
          <w:tcPr>
            <w:tcW w:w="900" w:type="dxa"/>
          </w:tcPr>
          <w:p w14:paraId="11A850F0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0135CF7F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0xfe</w:t>
            </w:r>
          </w:p>
        </w:tc>
        <w:tc>
          <w:tcPr>
            <w:tcW w:w="1440" w:type="dxa"/>
          </w:tcPr>
          <w:p w14:paraId="0865F97B" w14:textId="77777777" w:rsidR="00E209EC" w:rsidRPr="00377871" w:rsidRDefault="00377871" w:rsidP="00E33687">
            <w:pPr>
              <w:rPr>
                <w:rFonts w:ascii="宋体" w:hAnsi="宋体"/>
                <w:sz w:val="18"/>
                <w:szCs w:val="28"/>
              </w:rPr>
            </w:pPr>
            <w:r w:rsidRPr="00377871">
              <w:rPr>
                <w:rFonts w:ascii="宋体" w:hAnsi="宋体"/>
                <w:sz w:val="18"/>
                <w:szCs w:val="28"/>
              </w:rPr>
              <w:t>CMD_TEMP</w:t>
            </w:r>
          </w:p>
        </w:tc>
        <w:tc>
          <w:tcPr>
            <w:tcW w:w="1440" w:type="dxa"/>
          </w:tcPr>
          <w:p w14:paraId="4B209BF5" w14:textId="77777777" w:rsidR="00E209EC" w:rsidRDefault="007545B7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温度</w:t>
            </w:r>
            <w:r w:rsidR="00E209EC">
              <w:rPr>
                <w:rFonts w:ascii="宋体" w:hAnsi="宋体" w:hint="eastAsia"/>
                <w:sz w:val="18"/>
                <w:szCs w:val="28"/>
              </w:rPr>
              <w:t>（高位）</w:t>
            </w:r>
          </w:p>
        </w:tc>
        <w:tc>
          <w:tcPr>
            <w:tcW w:w="1440" w:type="dxa"/>
          </w:tcPr>
          <w:p w14:paraId="3D0BD4CB" w14:textId="77777777" w:rsidR="00E209EC" w:rsidRDefault="007545B7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温度</w:t>
            </w:r>
            <w:r w:rsidR="00E209EC">
              <w:rPr>
                <w:rFonts w:ascii="宋体" w:hAnsi="宋体" w:hint="eastAsia"/>
                <w:sz w:val="18"/>
                <w:szCs w:val="28"/>
              </w:rPr>
              <w:t>（低位）</w:t>
            </w:r>
          </w:p>
        </w:tc>
        <w:tc>
          <w:tcPr>
            <w:tcW w:w="1620" w:type="dxa"/>
          </w:tcPr>
          <w:p w14:paraId="09EF362F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38FE52A9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51C3B703" w14:textId="77777777" w:rsidR="00E209EC" w:rsidRDefault="00E209EC" w:rsidP="00E209EC">
      <w:pPr>
        <w:rPr>
          <w:rFonts w:ascii="宋体" w:hAnsi="宋体"/>
          <w:sz w:val="18"/>
          <w:szCs w:val="28"/>
        </w:rPr>
      </w:pPr>
    </w:p>
    <w:p w14:paraId="5C50D796" w14:textId="77777777" w:rsidR="00E209EC" w:rsidRDefault="00E209EC" w:rsidP="00E209EC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指令描述：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706"/>
        <w:gridCol w:w="3054"/>
      </w:tblGrid>
      <w:tr w:rsidR="00E209EC" w14:paraId="2CC81E20" w14:textId="77777777">
        <w:trPr>
          <w:trHeight w:val="243"/>
        </w:trPr>
        <w:tc>
          <w:tcPr>
            <w:tcW w:w="2516" w:type="dxa"/>
          </w:tcPr>
          <w:p w14:paraId="246B8C1B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上位机</w:t>
            </w:r>
          </w:p>
        </w:tc>
        <w:tc>
          <w:tcPr>
            <w:tcW w:w="2706" w:type="dxa"/>
          </w:tcPr>
          <w:p w14:paraId="4CEAAFE4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下位机</w:t>
            </w:r>
          </w:p>
        </w:tc>
        <w:tc>
          <w:tcPr>
            <w:tcW w:w="3054" w:type="dxa"/>
          </w:tcPr>
          <w:p w14:paraId="626A8DA0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</w:tr>
      <w:tr w:rsidR="00E209EC" w14:paraId="5D1EECD9" w14:textId="77777777">
        <w:trPr>
          <w:trHeight w:val="223"/>
        </w:trPr>
        <w:tc>
          <w:tcPr>
            <w:tcW w:w="2516" w:type="dxa"/>
          </w:tcPr>
          <w:p w14:paraId="143873CA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发送</w:t>
            </w:r>
            <w:r w:rsidRPr="00D919B5">
              <w:rPr>
                <w:rFonts w:ascii="宋体" w:hAnsi="宋体" w:hint="eastAsia"/>
                <w:sz w:val="18"/>
                <w:szCs w:val="28"/>
              </w:rPr>
              <w:t>搅拌控制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2706" w:type="dxa"/>
          </w:tcPr>
          <w:p w14:paraId="54BECEC5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3054" w:type="dxa"/>
          </w:tcPr>
          <w:p w14:paraId="370F32DC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E209EC" w14:paraId="2DFA3A27" w14:textId="77777777">
        <w:trPr>
          <w:trHeight w:val="243"/>
        </w:trPr>
        <w:tc>
          <w:tcPr>
            <w:tcW w:w="2516" w:type="dxa"/>
          </w:tcPr>
          <w:p w14:paraId="06713340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3FC7DFBD" w14:textId="77777777" w:rsidR="0027263E" w:rsidRDefault="002726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设备设定温度</w:t>
            </w:r>
          </w:p>
          <w:p w14:paraId="71DF260E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设备打开/</w:t>
            </w:r>
            <w:r w:rsidR="0027263E">
              <w:rPr>
                <w:rFonts w:ascii="宋体" w:hAnsi="宋体" w:hint="eastAsia"/>
                <w:sz w:val="18"/>
                <w:szCs w:val="28"/>
              </w:rPr>
              <w:t>关闭</w:t>
            </w:r>
            <w:r w:rsidR="00A6234B">
              <w:rPr>
                <w:rFonts w:ascii="宋体" w:hAnsi="宋体" w:hint="eastAsia"/>
                <w:sz w:val="18"/>
                <w:szCs w:val="28"/>
              </w:rPr>
              <w:t>加热</w:t>
            </w:r>
            <w:r>
              <w:rPr>
                <w:rFonts w:ascii="宋体" w:hAnsi="宋体" w:hint="eastAsia"/>
                <w:sz w:val="18"/>
                <w:szCs w:val="28"/>
              </w:rPr>
              <w:t>功能</w:t>
            </w:r>
          </w:p>
        </w:tc>
        <w:tc>
          <w:tcPr>
            <w:tcW w:w="3054" w:type="dxa"/>
          </w:tcPr>
          <w:p w14:paraId="18C3E378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E209EC" w14:paraId="3A82F828" w14:textId="77777777">
        <w:trPr>
          <w:trHeight w:val="107"/>
        </w:trPr>
        <w:tc>
          <w:tcPr>
            <w:tcW w:w="2516" w:type="dxa"/>
          </w:tcPr>
          <w:p w14:paraId="7395AF8C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507C95B4" w14:textId="77777777" w:rsidR="00E209EC" w:rsidRDefault="007A5276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返回加热</w:t>
            </w:r>
            <w:r w:rsidR="00E209EC">
              <w:rPr>
                <w:rFonts w:ascii="宋体" w:hAnsi="宋体" w:hint="eastAsia"/>
                <w:sz w:val="18"/>
                <w:szCs w:val="28"/>
              </w:rPr>
              <w:t>控制指令</w:t>
            </w:r>
          </w:p>
        </w:tc>
        <w:tc>
          <w:tcPr>
            <w:tcW w:w="3054" w:type="dxa"/>
          </w:tcPr>
          <w:p w14:paraId="5688005E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</w:tbl>
    <w:p w14:paraId="4D76E07C" w14:textId="77777777" w:rsidR="00E209EC" w:rsidRDefault="00E209EC" w:rsidP="00E209EC">
      <w:pPr>
        <w:rPr>
          <w:rFonts w:ascii="宋体" w:hAnsi="宋体"/>
          <w:sz w:val="18"/>
          <w:szCs w:val="28"/>
        </w:rPr>
      </w:pPr>
    </w:p>
    <w:p w14:paraId="648ED999" w14:textId="77777777" w:rsidR="00E209EC" w:rsidRDefault="00E209EC" w:rsidP="00E209EC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下位机返回的指令为：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E209EC" w14:paraId="1E80302B" w14:textId="77777777">
        <w:trPr>
          <w:trHeight w:val="81"/>
        </w:trPr>
        <w:tc>
          <w:tcPr>
            <w:tcW w:w="900" w:type="dxa"/>
          </w:tcPr>
          <w:p w14:paraId="573EB9A4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1C64BA79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5F526B07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77E0D8C9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07E990C8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26640294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65C3AAE6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E209EC" w14:paraId="3169E150" w14:textId="77777777">
        <w:trPr>
          <w:trHeight w:val="231"/>
        </w:trPr>
        <w:tc>
          <w:tcPr>
            <w:tcW w:w="900" w:type="dxa"/>
          </w:tcPr>
          <w:p w14:paraId="36C4A9B4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31AF2E31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440" w:type="dxa"/>
          </w:tcPr>
          <w:p w14:paraId="288BD270" w14:textId="77777777" w:rsidR="00E209EC" w:rsidRPr="00377871" w:rsidRDefault="00377871" w:rsidP="00E33687">
            <w:pPr>
              <w:rPr>
                <w:rFonts w:ascii="宋体" w:hAnsi="宋体"/>
                <w:sz w:val="18"/>
                <w:szCs w:val="28"/>
              </w:rPr>
            </w:pPr>
            <w:r w:rsidRPr="00377871">
              <w:rPr>
                <w:rFonts w:ascii="宋体" w:hAnsi="宋体"/>
                <w:sz w:val="18"/>
                <w:szCs w:val="28"/>
              </w:rPr>
              <w:t>CMD_TEMP</w:t>
            </w:r>
          </w:p>
        </w:tc>
        <w:tc>
          <w:tcPr>
            <w:tcW w:w="1440" w:type="dxa"/>
          </w:tcPr>
          <w:p w14:paraId="1714D4DA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1440" w:type="dxa"/>
          </w:tcPr>
          <w:p w14:paraId="15367196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64B0386B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57715229" w14:textId="77777777" w:rsidR="00E209EC" w:rsidRDefault="00E209EC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45F57B8D" w14:textId="77777777" w:rsidR="00E209EC" w:rsidRDefault="00E209EC" w:rsidP="00E209EC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参数1：</w:t>
      </w:r>
    </w:p>
    <w:p w14:paraId="7591A09E" w14:textId="77777777" w:rsidR="00E209EC" w:rsidRDefault="00E209EC" w:rsidP="00E209EC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0：执行正确；</w:t>
      </w:r>
    </w:p>
    <w:p w14:paraId="6ECBC9C7" w14:textId="77777777" w:rsidR="00E209EC" w:rsidRDefault="00E209EC" w:rsidP="00E209EC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1：执行错误；</w:t>
      </w:r>
    </w:p>
    <w:p w14:paraId="1B08C537" w14:textId="77777777" w:rsidR="00952C29" w:rsidRPr="008F1235" w:rsidRDefault="00952C29" w:rsidP="00952C29">
      <w:pPr>
        <w:pStyle w:val="2"/>
        <w:rPr>
          <w:sz w:val="28"/>
          <w:szCs w:val="28"/>
        </w:rPr>
      </w:pPr>
      <w:r w:rsidRPr="00952C29">
        <w:rPr>
          <w:rFonts w:hint="eastAsia"/>
          <w:sz w:val="28"/>
          <w:szCs w:val="28"/>
        </w:rPr>
        <w:t>模式切换</w:t>
      </w:r>
    </w:p>
    <w:p w14:paraId="3A829471" w14:textId="77777777" w:rsidR="00952C29" w:rsidRDefault="00952C29" w:rsidP="00952C29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功能说明：上位</w:t>
      </w:r>
      <w:proofErr w:type="gramStart"/>
      <w:r>
        <w:rPr>
          <w:rFonts w:ascii="宋体" w:hAnsi="宋体" w:hint="eastAsia"/>
          <w:sz w:val="18"/>
          <w:szCs w:val="28"/>
        </w:rPr>
        <w:t>机控制</w:t>
      </w:r>
      <w:proofErr w:type="gramEnd"/>
      <w:r w:rsidR="003A1DB1">
        <w:rPr>
          <w:rFonts w:ascii="宋体" w:hAnsi="宋体" w:hint="eastAsia"/>
          <w:sz w:val="18"/>
          <w:szCs w:val="28"/>
        </w:rPr>
        <w:t>模式顺序切换</w:t>
      </w:r>
      <w:r>
        <w:rPr>
          <w:rFonts w:ascii="宋体" w:hAnsi="宋体" w:hint="eastAsia"/>
          <w:sz w:val="18"/>
          <w:szCs w:val="28"/>
        </w:rPr>
        <w:t>。</w:t>
      </w:r>
    </w:p>
    <w:p w14:paraId="3E857523" w14:textId="77777777" w:rsidR="00952C29" w:rsidRDefault="00952C29" w:rsidP="00952C29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952C29" w14:paraId="5B2431E7" w14:textId="77777777">
        <w:trPr>
          <w:trHeight w:val="261"/>
        </w:trPr>
        <w:tc>
          <w:tcPr>
            <w:tcW w:w="900" w:type="dxa"/>
          </w:tcPr>
          <w:p w14:paraId="20EBA180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0A9F608E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1F47CBC7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206160DE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52CDFABD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4319198C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34F5F77C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952C29" w14:paraId="7EDFB08D" w14:textId="77777777">
        <w:trPr>
          <w:trHeight w:val="99"/>
        </w:trPr>
        <w:tc>
          <w:tcPr>
            <w:tcW w:w="900" w:type="dxa"/>
          </w:tcPr>
          <w:p w14:paraId="169B4D4D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5EF14967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0xfe</w:t>
            </w:r>
          </w:p>
        </w:tc>
        <w:tc>
          <w:tcPr>
            <w:tcW w:w="1440" w:type="dxa"/>
          </w:tcPr>
          <w:p w14:paraId="6999EABA" w14:textId="77777777" w:rsidR="00952C29" w:rsidRPr="00FB2D4A" w:rsidRDefault="00FB2D4A" w:rsidP="00E33687">
            <w:pPr>
              <w:rPr>
                <w:rFonts w:ascii="宋体" w:hAnsi="宋体"/>
                <w:sz w:val="18"/>
                <w:szCs w:val="28"/>
              </w:rPr>
            </w:pPr>
            <w:r w:rsidRPr="00FB2D4A">
              <w:rPr>
                <w:rFonts w:ascii="宋体" w:hAnsi="宋体"/>
                <w:sz w:val="18"/>
                <w:szCs w:val="28"/>
              </w:rPr>
              <w:t>CMD_MOD</w:t>
            </w:r>
          </w:p>
        </w:tc>
        <w:tc>
          <w:tcPr>
            <w:tcW w:w="1440" w:type="dxa"/>
          </w:tcPr>
          <w:p w14:paraId="50CEDA81" w14:textId="77777777" w:rsidR="00952C29" w:rsidRDefault="00112C8F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2AA16726" w14:textId="77777777" w:rsidR="00952C29" w:rsidRDefault="00112C8F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0CFEDFF2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28E1F0CD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66850762" w14:textId="77777777" w:rsidR="00952C29" w:rsidRDefault="00952C29" w:rsidP="00952C29">
      <w:pPr>
        <w:rPr>
          <w:rFonts w:ascii="宋体" w:hAnsi="宋体"/>
          <w:sz w:val="18"/>
          <w:szCs w:val="28"/>
        </w:rPr>
      </w:pPr>
    </w:p>
    <w:p w14:paraId="187925AD" w14:textId="77777777" w:rsidR="00952C29" w:rsidRDefault="00952C29" w:rsidP="00952C29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指令描述：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706"/>
        <w:gridCol w:w="3054"/>
      </w:tblGrid>
      <w:tr w:rsidR="00952C29" w14:paraId="258BD4C5" w14:textId="77777777">
        <w:trPr>
          <w:trHeight w:val="243"/>
        </w:trPr>
        <w:tc>
          <w:tcPr>
            <w:tcW w:w="2516" w:type="dxa"/>
          </w:tcPr>
          <w:p w14:paraId="7AA726F9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上位机</w:t>
            </w:r>
          </w:p>
        </w:tc>
        <w:tc>
          <w:tcPr>
            <w:tcW w:w="2706" w:type="dxa"/>
          </w:tcPr>
          <w:p w14:paraId="798F2972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下位机</w:t>
            </w:r>
          </w:p>
        </w:tc>
        <w:tc>
          <w:tcPr>
            <w:tcW w:w="3054" w:type="dxa"/>
          </w:tcPr>
          <w:p w14:paraId="0435F886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</w:tr>
      <w:tr w:rsidR="00952C29" w14:paraId="783692C4" w14:textId="77777777">
        <w:trPr>
          <w:trHeight w:val="223"/>
        </w:trPr>
        <w:tc>
          <w:tcPr>
            <w:tcW w:w="2516" w:type="dxa"/>
          </w:tcPr>
          <w:p w14:paraId="006E43DD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发送</w:t>
            </w:r>
            <w:r w:rsidR="00123628">
              <w:rPr>
                <w:rFonts w:ascii="宋体" w:hAnsi="宋体" w:hint="eastAsia"/>
                <w:sz w:val="18"/>
                <w:szCs w:val="28"/>
              </w:rPr>
              <w:t>模式切换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2706" w:type="dxa"/>
          </w:tcPr>
          <w:p w14:paraId="212E34E7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3054" w:type="dxa"/>
          </w:tcPr>
          <w:p w14:paraId="04B03D91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952C29" w14:paraId="0F786466" w14:textId="77777777">
        <w:trPr>
          <w:trHeight w:val="243"/>
        </w:trPr>
        <w:tc>
          <w:tcPr>
            <w:tcW w:w="2516" w:type="dxa"/>
          </w:tcPr>
          <w:p w14:paraId="60A95C67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5C4AD2ED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</w:t>
            </w:r>
            <w:r w:rsidR="00123628">
              <w:rPr>
                <w:rFonts w:ascii="宋体" w:hAnsi="宋体" w:hint="eastAsia"/>
                <w:sz w:val="18"/>
                <w:szCs w:val="28"/>
              </w:rPr>
              <w:t>顺序切换模式</w:t>
            </w:r>
          </w:p>
        </w:tc>
        <w:tc>
          <w:tcPr>
            <w:tcW w:w="3054" w:type="dxa"/>
          </w:tcPr>
          <w:p w14:paraId="3D8AC370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952C29" w14:paraId="09C798DC" w14:textId="77777777">
        <w:trPr>
          <w:trHeight w:val="107"/>
        </w:trPr>
        <w:tc>
          <w:tcPr>
            <w:tcW w:w="2516" w:type="dxa"/>
          </w:tcPr>
          <w:p w14:paraId="18B06630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424CFDB4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返回</w:t>
            </w:r>
            <w:r w:rsidR="00123628">
              <w:rPr>
                <w:rFonts w:ascii="宋体" w:hAnsi="宋体" w:hint="eastAsia"/>
                <w:sz w:val="18"/>
                <w:szCs w:val="28"/>
              </w:rPr>
              <w:t>模式切换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3054" w:type="dxa"/>
          </w:tcPr>
          <w:p w14:paraId="1EADBA0F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</w:tbl>
    <w:p w14:paraId="493FE75E" w14:textId="77777777" w:rsidR="00952C29" w:rsidRDefault="00952C29" w:rsidP="00952C29">
      <w:pPr>
        <w:rPr>
          <w:rFonts w:ascii="宋体" w:hAnsi="宋体"/>
          <w:sz w:val="18"/>
          <w:szCs w:val="28"/>
        </w:rPr>
      </w:pPr>
    </w:p>
    <w:p w14:paraId="339BEAE0" w14:textId="77777777" w:rsidR="00952C29" w:rsidRDefault="00952C29" w:rsidP="00952C29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下位机返回的指令为：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952C29" w14:paraId="1E1E8596" w14:textId="77777777">
        <w:trPr>
          <w:trHeight w:val="81"/>
        </w:trPr>
        <w:tc>
          <w:tcPr>
            <w:tcW w:w="900" w:type="dxa"/>
          </w:tcPr>
          <w:p w14:paraId="7F8E5229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11F2F758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3107959B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0B031C5A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11634F49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29E56BE7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6169423A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952C29" w14:paraId="66A60736" w14:textId="77777777">
        <w:trPr>
          <w:trHeight w:val="231"/>
        </w:trPr>
        <w:tc>
          <w:tcPr>
            <w:tcW w:w="900" w:type="dxa"/>
          </w:tcPr>
          <w:p w14:paraId="13F78F28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1B3BA5D5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440" w:type="dxa"/>
          </w:tcPr>
          <w:p w14:paraId="5A55ADF9" w14:textId="77777777" w:rsidR="00952C29" w:rsidRPr="00FB2D4A" w:rsidRDefault="00FB2D4A" w:rsidP="00E33687">
            <w:pPr>
              <w:rPr>
                <w:rFonts w:ascii="宋体" w:hAnsi="宋体"/>
                <w:sz w:val="18"/>
                <w:szCs w:val="28"/>
              </w:rPr>
            </w:pPr>
            <w:r w:rsidRPr="00FB2D4A">
              <w:rPr>
                <w:rFonts w:ascii="宋体" w:hAnsi="宋体"/>
                <w:sz w:val="18"/>
                <w:szCs w:val="28"/>
              </w:rPr>
              <w:t>CMD_MOD</w:t>
            </w:r>
          </w:p>
        </w:tc>
        <w:tc>
          <w:tcPr>
            <w:tcW w:w="1440" w:type="dxa"/>
          </w:tcPr>
          <w:p w14:paraId="2400223E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1440" w:type="dxa"/>
          </w:tcPr>
          <w:p w14:paraId="342E76DF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75931463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26820FD4" w14:textId="77777777" w:rsidR="00952C29" w:rsidRDefault="00952C29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0A6FA299" w14:textId="77777777" w:rsidR="00952C29" w:rsidRDefault="00952C29" w:rsidP="00952C29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参数1：</w:t>
      </w:r>
    </w:p>
    <w:p w14:paraId="77BD8459" w14:textId="77777777" w:rsidR="00952C29" w:rsidRDefault="00952C29" w:rsidP="00952C29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0：执行正确；</w:t>
      </w:r>
    </w:p>
    <w:p w14:paraId="3C8B3016" w14:textId="77777777" w:rsidR="00952C29" w:rsidRDefault="00952C29" w:rsidP="00952C29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1：执行错误；</w:t>
      </w:r>
    </w:p>
    <w:p w14:paraId="42C0893E" w14:textId="77777777" w:rsidR="0007673E" w:rsidRPr="008F1235" w:rsidRDefault="0007673E" w:rsidP="0007673E">
      <w:pPr>
        <w:pStyle w:val="2"/>
        <w:rPr>
          <w:sz w:val="28"/>
          <w:szCs w:val="28"/>
        </w:rPr>
      </w:pPr>
      <w:r w:rsidRPr="0007673E">
        <w:rPr>
          <w:rFonts w:hint="eastAsia"/>
          <w:sz w:val="28"/>
          <w:szCs w:val="28"/>
        </w:rPr>
        <w:lastRenderedPageBreak/>
        <w:t>设置安全温度值</w:t>
      </w:r>
    </w:p>
    <w:p w14:paraId="6F5DF3C6" w14:textId="77777777" w:rsidR="0007673E" w:rsidRDefault="0007673E" w:rsidP="0007673E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功能说明：上位机</w:t>
      </w:r>
      <w:r w:rsidR="009018AD">
        <w:rPr>
          <w:rFonts w:ascii="宋体" w:hAnsi="宋体" w:hint="eastAsia"/>
          <w:sz w:val="18"/>
          <w:szCs w:val="28"/>
        </w:rPr>
        <w:t>设置安全温度值</w:t>
      </w:r>
      <w:r>
        <w:rPr>
          <w:rFonts w:ascii="宋体" w:hAnsi="宋体" w:hint="eastAsia"/>
          <w:sz w:val="18"/>
          <w:szCs w:val="28"/>
        </w:rPr>
        <w:t>。</w:t>
      </w:r>
    </w:p>
    <w:p w14:paraId="025DF47C" w14:textId="77777777" w:rsidR="0007673E" w:rsidRDefault="0007673E" w:rsidP="0007673E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07673E" w14:paraId="1AE42877" w14:textId="77777777">
        <w:trPr>
          <w:trHeight w:val="261"/>
        </w:trPr>
        <w:tc>
          <w:tcPr>
            <w:tcW w:w="900" w:type="dxa"/>
          </w:tcPr>
          <w:p w14:paraId="6978EEC5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5F6CDE79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6E9FAFCE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7F286898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4C418BAD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09983A73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30071602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07673E" w14:paraId="0EA7C91B" w14:textId="77777777">
        <w:trPr>
          <w:trHeight w:val="99"/>
        </w:trPr>
        <w:tc>
          <w:tcPr>
            <w:tcW w:w="900" w:type="dxa"/>
          </w:tcPr>
          <w:p w14:paraId="3DF119A0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6570D209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0xfe</w:t>
            </w:r>
          </w:p>
        </w:tc>
        <w:tc>
          <w:tcPr>
            <w:tcW w:w="1440" w:type="dxa"/>
          </w:tcPr>
          <w:p w14:paraId="343684FA" w14:textId="77777777" w:rsidR="0007673E" w:rsidRPr="00E12679" w:rsidRDefault="00E12679" w:rsidP="00E33687">
            <w:pPr>
              <w:rPr>
                <w:rFonts w:ascii="宋体" w:hAnsi="宋体"/>
                <w:sz w:val="18"/>
                <w:szCs w:val="28"/>
              </w:rPr>
            </w:pPr>
            <w:r w:rsidRPr="00E12679">
              <w:rPr>
                <w:rFonts w:ascii="宋体" w:hAnsi="宋体"/>
                <w:sz w:val="18"/>
                <w:szCs w:val="28"/>
              </w:rPr>
              <w:t>CMD_SET_SAFE</w:t>
            </w:r>
          </w:p>
        </w:tc>
        <w:tc>
          <w:tcPr>
            <w:tcW w:w="1440" w:type="dxa"/>
          </w:tcPr>
          <w:p w14:paraId="2A983F44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温度（高位）</w:t>
            </w:r>
          </w:p>
        </w:tc>
        <w:tc>
          <w:tcPr>
            <w:tcW w:w="1440" w:type="dxa"/>
          </w:tcPr>
          <w:p w14:paraId="2DBFE261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温度（低位）</w:t>
            </w:r>
          </w:p>
        </w:tc>
        <w:tc>
          <w:tcPr>
            <w:tcW w:w="1620" w:type="dxa"/>
          </w:tcPr>
          <w:p w14:paraId="355C7270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369F0C4D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55DAD032" w14:textId="77777777" w:rsidR="0007673E" w:rsidRDefault="0007673E" w:rsidP="0007673E">
      <w:pPr>
        <w:rPr>
          <w:rFonts w:ascii="宋体" w:hAnsi="宋体"/>
          <w:sz w:val="18"/>
          <w:szCs w:val="28"/>
        </w:rPr>
      </w:pPr>
    </w:p>
    <w:p w14:paraId="467201A1" w14:textId="77777777" w:rsidR="0007673E" w:rsidRDefault="0007673E" w:rsidP="0007673E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指令描述：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706"/>
        <w:gridCol w:w="3054"/>
      </w:tblGrid>
      <w:tr w:rsidR="0007673E" w14:paraId="6B2AD6B5" w14:textId="77777777">
        <w:trPr>
          <w:trHeight w:val="243"/>
        </w:trPr>
        <w:tc>
          <w:tcPr>
            <w:tcW w:w="2516" w:type="dxa"/>
          </w:tcPr>
          <w:p w14:paraId="1EB553CF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上位机</w:t>
            </w:r>
          </w:p>
        </w:tc>
        <w:tc>
          <w:tcPr>
            <w:tcW w:w="2706" w:type="dxa"/>
          </w:tcPr>
          <w:p w14:paraId="2D5CE944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下位机</w:t>
            </w:r>
          </w:p>
        </w:tc>
        <w:tc>
          <w:tcPr>
            <w:tcW w:w="3054" w:type="dxa"/>
          </w:tcPr>
          <w:p w14:paraId="606DB0F7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</w:tr>
      <w:tr w:rsidR="0007673E" w14:paraId="2AE283EA" w14:textId="77777777">
        <w:trPr>
          <w:trHeight w:val="223"/>
        </w:trPr>
        <w:tc>
          <w:tcPr>
            <w:tcW w:w="2516" w:type="dxa"/>
          </w:tcPr>
          <w:p w14:paraId="657BDBEE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发送</w:t>
            </w:r>
            <w:r w:rsidR="00BD0BCD">
              <w:rPr>
                <w:rFonts w:ascii="宋体" w:hAnsi="宋体" w:hint="eastAsia"/>
                <w:sz w:val="18"/>
                <w:szCs w:val="28"/>
              </w:rPr>
              <w:t>设置安全温度值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2706" w:type="dxa"/>
          </w:tcPr>
          <w:p w14:paraId="5BB1352B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3054" w:type="dxa"/>
          </w:tcPr>
          <w:p w14:paraId="38518831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07673E" w14:paraId="3370C095" w14:textId="77777777">
        <w:trPr>
          <w:trHeight w:val="243"/>
        </w:trPr>
        <w:tc>
          <w:tcPr>
            <w:tcW w:w="2516" w:type="dxa"/>
          </w:tcPr>
          <w:p w14:paraId="4EEB5FC1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36C54E59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</w:t>
            </w:r>
            <w:r w:rsidR="00BD0BCD">
              <w:rPr>
                <w:rFonts w:ascii="宋体" w:hAnsi="宋体" w:hint="eastAsia"/>
                <w:sz w:val="18"/>
                <w:szCs w:val="28"/>
              </w:rPr>
              <w:t>设置安全温度值</w:t>
            </w:r>
          </w:p>
        </w:tc>
        <w:tc>
          <w:tcPr>
            <w:tcW w:w="3054" w:type="dxa"/>
          </w:tcPr>
          <w:p w14:paraId="4A5B8100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07673E" w14:paraId="44F77332" w14:textId="77777777">
        <w:trPr>
          <w:trHeight w:val="107"/>
        </w:trPr>
        <w:tc>
          <w:tcPr>
            <w:tcW w:w="2516" w:type="dxa"/>
          </w:tcPr>
          <w:p w14:paraId="0798D6F8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0D7B9C79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返回</w:t>
            </w:r>
            <w:r w:rsidR="00BD0BCD">
              <w:rPr>
                <w:rFonts w:ascii="宋体" w:hAnsi="宋体" w:hint="eastAsia"/>
                <w:sz w:val="18"/>
                <w:szCs w:val="28"/>
              </w:rPr>
              <w:t>设置安全温度值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3054" w:type="dxa"/>
          </w:tcPr>
          <w:p w14:paraId="5A2E8028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</w:tbl>
    <w:p w14:paraId="640B17E2" w14:textId="77777777" w:rsidR="0007673E" w:rsidRDefault="0007673E" w:rsidP="0007673E">
      <w:pPr>
        <w:rPr>
          <w:rFonts w:ascii="宋体" w:hAnsi="宋体"/>
          <w:sz w:val="18"/>
          <w:szCs w:val="28"/>
        </w:rPr>
      </w:pPr>
    </w:p>
    <w:p w14:paraId="18A02753" w14:textId="77777777" w:rsidR="0007673E" w:rsidRDefault="0007673E" w:rsidP="0007673E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下位机返回的指令为：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07673E" w14:paraId="222F2F01" w14:textId="77777777">
        <w:trPr>
          <w:trHeight w:val="81"/>
        </w:trPr>
        <w:tc>
          <w:tcPr>
            <w:tcW w:w="900" w:type="dxa"/>
          </w:tcPr>
          <w:p w14:paraId="5311560C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5B1EDB5B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49D21976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1C2790D2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34EB90AC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4C19DBCB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1711D543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07673E" w14:paraId="204535FB" w14:textId="77777777">
        <w:trPr>
          <w:trHeight w:val="231"/>
        </w:trPr>
        <w:tc>
          <w:tcPr>
            <w:tcW w:w="900" w:type="dxa"/>
          </w:tcPr>
          <w:p w14:paraId="072AEDAB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14EC645C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440" w:type="dxa"/>
          </w:tcPr>
          <w:p w14:paraId="4BD2C97B" w14:textId="77777777" w:rsidR="0007673E" w:rsidRPr="004C1AAC" w:rsidRDefault="004C1AAC" w:rsidP="00E33687">
            <w:pPr>
              <w:rPr>
                <w:rFonts w:ascii="宋体" w:hAnsi="宋体"/>
                <w:sz w:val="18"/>
                <w:szCs w:val="28"/>
              </w:rPr>
            </w:pPr>
            <w:r w:rsidRPr="004C1AAC">
              <w:rPr>
                <w:rFonts w:ascii="宋体" w:hAnsi="宋体"/>
                <w:sz w:val="18"/>
                <w:szCs w:val="28"/>
              </w:rPr>
              <w:t>CMD_SET_SAFE</w:t>
            </w:r>
          </w:p>
        </w:tc>
        <w:tc>
          <w:tcPr>
            <w:tcW w:w="1440" w:type="dxa"/>
          </w:tcPr>
          <w:p w14:paraId="70884607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1440" w:type="dxa"/>
          </w:tcPr>
          <w:p w14:paraId="36F36C49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338DFC2B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690FDAAE" w14:textId="77777777" w:rsidR="0007673E" w:rsidRDefault="0007673E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1A349FD3" w14:textId="77777777" w:rsidR="0007673E" w:rsidRDefault="0007673E" w:rsidP="0007673E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参数1：</w:t>
      </w:r>
    </w:p>
    <w:p w14:paraId="6FE4199F" w14:textId="77777777" w:rsidR="0007673E" w:rsidRDefault="0007673E" w:rsidP="0007673E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0：执行正确；</w:t>
      </w:r>
    </w:p>
    <w:p w14:paraId="1CB7DCE7" w14:textId="77777777" w:rsidR="0007673E" w:rsidRDefault="0007673E" w:rsidP="0007673E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1：执行错误；</w:t>
      </w:r>
    </w:p>
    <w:p w14:paraId="54A2525F" w14:textId="77777777" w:rsidR="009458CB" w:rsidRPr="008F1235" w:rsidRDefault="00E64DE8" w:rsidP="009458C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设置余</w:t>
      </w:r>
      <w:r w:rsidR="009458CB" w:rsidRPr="009458CB">
        <w:rPr>
          <w:rFonts w:hint="eastAsia"/>
          <w:sz w:val="28"/>
          <w:szCs w:val="28"/>
        </w:rPr>
        <w:t>热警告功能</w:t>
      </w:r>
    </w:p>
    <w:p w14:paraId="723EF926" w14:textId="77777777" w:rsidR="009458CB" w:rsidRDefault="009458CB" w:rsidP="009458CB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功能说明：上位机</w:t>
      </w:r>
      <w:r w:rsidR="006A2DD7">
        <w:rPr>
          <w:rFonts w:ascii="宋体" w:hAnsi="宋体" w:hint="eastAsia"/>
          <w:sz w:val="18"/>
          <w:szCs w:val="28"/>
        </w:rPr>
        <w:t>设置余热警告功能</w:t>
      </w:r>
      <w:r>
        <w:rPr>
          <w:rFonts w:ascii="宋体" w:hAnsi="宋体" w:hint="eastAsia"/>
          <w:sz w:val="18"/>
          <w:szCs w:val="28"/>
        </w:rPr>
        <w:t>开启/关闭。</w:t>
      </w:r>
    </w:p>
    <w:p w14:paraId="74E9238F" w14:textId="77777777" w:rsidR="009458CB" w:rsidRDefault="009458CB" w:rsidP="009458CB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9458CB" w14:paraId="60BB1F0F" w14:textId="77777777">
        <w:trPr>
          <w:trHeight w:val="261"/>
        </w:trPr>
        <w:tc>
          <w:tcPr>
            <w:tcW w:w="900" w:type="dxa"/>
          </w:tcPr>
          <w:p w14:paraId="2F060F6C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168A806C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5A6D6F12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334AFC74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5EC3ABBB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13A00A9D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7DC3EF2A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9458CB" w14:paraId="146957F2" w14:textId="77777777">
        <w:trPr>
          <w:trHeight w:val="99"/>
        </w:trPr>
        <w:tc>
          <w:tcPr>
            <w:tcW w:w="900" w:type="dxa"/>
          </w:tcPr>
          <w:p w14:paraId="05A36595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687CC484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0xfe</w:t>
            </w:r>
          </w:p>
        </w:tc>
        <w:tc>
          <w:tcPr>
            <w:tcW w:w="1440" w:type="dxa"/>
          </w:tcPr>
          <w:p w14:paraId="158BEF6C" w14:textId="77777777" w:rsidR="009458CB" w:rsidRPr="00FD46C6" w:rsidRDefault="00FD46C6" w:rsidP="00E33687">
            <w:pPr>
              <w:rPr>
                <w:rFonts w:ascii="宋体" w:hAnsi="宋体"/>
                <w:sz w:val="18"/>
                <w:szCs w:val="28"/>
              </w:rPr>
            </w:pPr>
            <w:r w:rsidRPr="00FD46C6">
              <w:rPr>
                <w:rFonts w:ascii="宋体" w:hAnsi="宋体"/>
                <w:sz w:val="18"/>
                <w:szCs w:val="28"/>
              </w:rPr>
              <w:t>CMD_SET_RES</w:t>
            </w:r>
          </w:p>
        </w:tc>
        <w:tc>
          <w:tcPr>
            <w:tcW w:w="1440" w:type="dxa"/>
          </w:tcPr>
          <w:p w14:paraId="346CB231" w14:textId="77777777" w:rsidR="009458CB" w:rsidRDefault="00E12DD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48FCBEDE" w14:textId="77777777" w:rsidR="009458CB" w:rsidRDefault="00E12DD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233325EA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7C423E9F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285F8DE5" w14:textId="77777777" w:rsidR="009458CB" w:rsidRDefault="009458CB" w:rsidP="009458CB">
      <w:pPr>
        <w:rPr>
          <w:rFonts w:ascii="宋体" w:hAnsi="宋体"/>
          <w:sz w:val="18"/>
          <w:szCs w:val="28"/>
        </w:rPr>
      </w:pPr>
    </w:p>
    <w:p w14:paraId="74D35FC2" w14:textId="77777777" w:rsidR="009458CB" w:rsidRDefault="009458CB" w:rsidP="009458CB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指令描述：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706"/>
        <w:gridCol w:w="3054"/>
      </w:tblGrid>
      <w:tr w:rsidR="009458CB" w14:paraId="47A186F5" w14:textId="77777777">
        <w:trPr>
          <w:trHeight w:val="243"/>
        </w:trPr>
        <w:tc>
          <w:tcPr>
            <w:tcW w:w="2516" w:type="dxa"/>
          </w:tcPr>
          <w:p w14:paraId="6C0D7FF3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上位机</w:t>
            </w:r>
          </w:p>
        </w:tc>
        <w:tc>
          <w:tcPr>
            <w:tcW w:w="2706" w:type="dxa"/>
          </w:tcPr>
          <w:p w14:paraId="5CF26B76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下位机</w:t>
            </w:r>
          </w:p>
        </w:tc>
        <w:tc>
          <w:tcPr>
            <w:tcW w:w="3054" w:type="dxa"/>
          </w:tcPr>
          <w:p w14:paraId="5B117425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</w:tr>
      <w:tr w:rsidR="009458CB" w14:paraId="58F7460A" w14:textId="77777777">
        <w:trPr>
          <w:trHeight w:val="223"/>
        </w:trPr>
        <w:tc>
          <w:tcPr>
            <w:tcW w:w="2516" w:type="dxa"/>
          </w:tcPr>
          <w:p w14:paraId="1AC344D7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发送</w:t>
            </w:r>
            <w:r w:rsidR="008E6F3B">
              <w:rPr>
                <w:rFonts w:ascii="宋体" w:hAnsi="宋体" w:hint="eastAsia"/>
                <w:sz w:val="18"/>
                <w:szCs w:val="28"/>
              </w:rPr>
              <w:t>设置余热警告功能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2706" w:type="dxa"/>
          </w:tcPr>
          <w:p w14:paraId="5034ABCB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3054" w:type="dxa"/>
          </w:tcPr>
          <w:p w14:paraId="0FAF73B9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9458CB" w14:paraId="453F06F9" w14:textId="77777777">
        <w:trPr>
          <w:trHeight w:val="243"/>
        </w:trPr>
        <w:tc>
          <w:tcPr>
            <w:tcW w:w="2516" w:type="dxa"/>
          </w:tcPr>
          <w:p w14:paraId="2146D290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3508AB7D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设备打开/关闭</w:t>
            </w:r>
            <w:r w:rsidR="00693B7A">
              <w:rPr>
                <w:rFonts w:ascii="宋体" w:hAnsi="宋体" w:hint="eastAsia"/>
                <w:sz w:val="18"/>
                <w:szCs w:val="28"/>
              </w:rPr>
              <w:t>余热警告功能</w:t>
            </w:r>
          </w:p>
        </w:tc>
        <w:tc>
          <w:tcPr>
            <w:tcW w:w="3054" w:type="dxa"/>
          </w:tcPr>
          <w:p w14:paraId="28A7B7B3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9458CB" w14:paraId="6EDCD9F3" w14:textId="77777777">
        <w:trPr>
          <w:trHeight w:val="107"/>
        </w:trPr>
        <w:tc>
          <w:tcPr>
            <w:tcW w:w="2516" w:type="dxa"/>
          </w:tcPr>
          <w:p w14:paraId="1DFB5A19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4EBC2A2D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返回</w:t>
            </w:r>
            <w:r w:rsidR="008E6F3B">
              <w:rPr>
                <w:rFonts w:ascii="宋体" w:hAnsi="宋体" w:hint="eastAsia"/>
                <w:sz w:val="18"/>
                <w:szCs w:val="28"/>
              </w:rPr>
              <w:t>设置余热警告功能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3054" w:type="dxa"/>
          </w:tcPr>
          <w:p w14:paraId="23AAE9EC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</w:tbl>
    <w:p w14:paraId="29A2299A" w14:textId="77777777" w:rsidR="009458CB" w:rsidRDefault="009458CB" w:rsidP="009458CB">
      <w:pPr>
        <w:rPr>
          <w:rFonts w:ascii="宋体" w:hAnsi="宋体"/>
          <w:sz w:val="18"/>
          <w:szCs w:val="28"/>
        </w:rPr>
      </w:pPr>
    </w:p>
    <w:p w14:paraId="4D22C931" w14:textId="77777777" w:rsidR="009458CB" w:rsidRDefault="009458CB" w:rsidP="009458CB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下位机返回的指令为：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9458CB" w14:paraId="433BE695" w14:textId="77777777">
        <w:trPr>
          <w:trHeight w:val="81"/>
        </w:trPr>
        <w:tc>
          <w:tcPr>
            <w:tcW w:w="900" w:type="dxa"/>
          </w:tcPr>
          <w:p w14:paraId="4A8D4B3F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298C7FB0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0E0B4793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61C59490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73E1410F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2389DA1B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7A8108CF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9458CB" w14:paraId="309FD06A" w14:textId="77777777">
        <w:trPr>
          <w:trHeight w:val="231"/>
        </w:trPr>
        <w:tc>
          <w:tcPr>
            <w:tcW w:w="900" w:type="dxa"/>
          </w:tcPr>
          <w:p w14:paraId="6C09C5DB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4DF859B2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440" w:type="dxa"/>
          </w:tcPr>
          <w:p w14:paraId="4B95D44F" w14:textId="77777777" w:rsidR="009458CB" w:rsidRPr="00FD46C6" w:rsidRDefault="00FD46C6" w:rsidP="00E33687">
            <w:pPr>
              <w:rPr>
                <w:rFonts w:ascii="宋体" w:hAnsi="宋体"/>
                <w:sz w:val="18"/>
                <w:szCs w:val="28"/>
              </w:rPr>
            </w:pPr>
            <w:r w:rsidRPr="00FD46C6">
              <w:rPr>
                <w:rFonts w:ascii="宋体" w:hAnsi="宋体"/>
                <w:sz w:val="18"/>
                <w:szCs w:val="28"/>
              </w:rPr>
              <w:t>CMD_SET_RES</w:t>
            </w:r>
          </w:p>
        </w:tc>
        <w:tc>
          <w:tcPr>
            <w:tcW w:w="1440" w:type="dxa"/>
          </w:tcPr>
          <w:p w14:paraId="4DFEC1F3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1440" w:type="dxa"/>
          </w:tcPr>
          <w:p w14:paraId="41636CA8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1E4C39A8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6D4CA697" w14:textId="77777777" w:rsidR="009458CB" w:rsidRDefault="009458CB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7E0B3929" w14:textId="77777777" w:rsidR="009458CB" w:rsidRDefault="009458CB" w:rsidP="009458CB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参数1：</w:t>
      </w:r>
    </w:p>
    <w:p w14:paraId="0F9CE51D" w14:textId="77777777" w:rsidR="009458CB" w:rsidRDefault="009458CB" w:rsidP="009458CB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0：执行正确；</w:t>
      </w:r>
    </w:p>
    <w:p w14:paraId="110E4FE5" w14:textId="77777777" w:rsidR="009458CB" w:rsidRDefault="009458CB" w:rsidP="009458CB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1：执行错误；</w:t>
      </w:r>
    </w:p>
    <w:p w14:paraId="6D1BCD2B" w14:textId="77777777" w:rsidR="00954AE3" w:rsidRPr="008F1235" w:rsidRDefault="00E965BE" w:rsidP="00954AE3">
      <w:pPr>
        <w:pStyle w:val="2"/>
        <w:rPr>
          <w:sz w:val="28"/>
          <w:szCs w:val="28"/>
        </w:rPr>
      </w:pPr>
      <w:r w:rsidRPr="00E965BE">
        <w:rPr>
          <w:rFonts w:hint="eastAsia"/>
          <w:sz w:val="28"/>
          <w:szCs w:val="28"/>
        </w:rPr>
        <w:lastRenderedPageBreak/>
        <w:t>设置搅拌子失速监测功能</w:t>
      </w:r>
    </w:p>
    <w:p w14:paraId="5E9AE7AD" w14:textId="77777777" w:rsidR="00954AE3" w:rsidRDefault="00954AE3" w:rsidP="00954AE3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功能说明：上位机</w:t>
      </w:r>
      <w:r w:rsidR="00E66135">
        <w:rPr>
          <w:rFonts w:ascii="宋体" w:hAnsi="宋体" w:hint="eastAsia"/>
          <w:sz w:val="18"/>
          <w:szCs w:val="28"/>
        </w:rPr>
        <w:t>设置搅拌子失速监测功能</w:t>
      </w:r>
      <w:r>
        <w:rPr>
          <w:rFonts w:ascii="宋体" w:hAnsi="宋体" w:hint="eastAsia"/>
          <w:sz w:val="18"/>
          <w:szCs w:val="28"/>
        </w:rPr>
        <w:t>开启/关闭。</w:t>
      </w:r>
    </w:p>
    <w:p w14:paraId="77B6B7D4" w14:textId="77777777" w:rsidR="00954AE3" w:rsidRDefault="00954AE3" w:rsidP="00954AE3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954AE3" w14:paraId="41CEB689" w14:textId="77777777">
        <w:trPr>
          <w:trHeight w:val="261"/>
        </w:trPr>
        <w:tc>
          <w:tcPr>
            <w:tcW w:w="900" w:type="dxa"/>
          </w:tcPr>
          <w:p w14:paraId="37B73401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0A52EB19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2A11E4AB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0B7E2BA6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025D2346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4A1EEF19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1FC7748B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954AE3" w14:paraId="147B6CE4" w14:textId="77777777">
        <w:trPr>
          <w:trHeight w:val="99"/>
        </w:trPr>
        <w:tc>
          <w:tcPr>
            <w:tcW w:w="900" w:type="dxa"/>
          </w:tcPr>
          <w:p w14:paraId="323D8EE5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7E9FBAF5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0xfe</w:t>
            </w:r>
          </w:p>
        </w:tc>
        <w:tc>
          <w:tcPr>
            <w:tcW w:w="1440" w:type="dxa"/>
          </w:tcPr>
          <w:p w14:paraId="50D44C0E" w14:textId="77777777" w:rsidR="00954AE3" w:rsidRPr="00A80981" w:rsidRDefault="00A80981" w:rsidP="00E33687">
            <w:pPr>
              <w:rPr>
                <w:rFonts w:ascii="宋体" w:hAnsi="宋体"/>
                <w:sz w:val="18"/>
                <w:szCs w:val="28"/>
              </w:rPr>
            </w:pPr>
            <w:r w:rsidRPr="00A80981">
              <w:rPr>
                <w:rFonts w:ascii="宋体" w:hAnsi="宋体"/>
                <w:sz w:val="18"/>
                <w:szCs w:val="28"/>
              </w:rPr>
              <w:t>CMD_SET_BR</w:t>
            </w:r>
          </w:p>
        </w:tc>
        <w:tc>
          <w:tcPr>
            <w:tcW w:w="1440" w:type="dxa"/>
          </w:tcPr>
          <w:p w14:paraId="7B768315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0C8FC035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01CD633C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3F64AE31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5E0D1E33" w14:textId="77777777" w:rsidR="00954AE3" w:rsidRDefault="00954AE3" w:rsidP="00954AE3">
      <w:pPr>
        <w:rPr>
          <w:rFonts w:ascii="宋体" w:hAnsi="宋体"/>
          <w:sz w:val="18"/>
          <w:szCs w:val="28"/>
        </w:rPr>
      </w:pPr>
    </w:p>
    <w:p w14:paraId="384C6D49" w14:textId="77777777" w:rsidR="00954AE3" w:rsidRDefault="00954AE3" w:rsidP="00954AE3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指令描述：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240"/>
        <w:gridCol w:w="1796"/>
      </w:tblGrid>
      <w:tr w:rsidR="00954AE3" w14:paraId="72982E6C" w14:textId="77777777">
        <w:trPr>
          <w:trHeight w:val="243"/>
        </w:trPr>
        <w:tc>
          <w:tcPr>
            <w:tcW w:w="3240" w:type="dxa"/>
          </w:tcPr>
          <w:p w14:paraId="67094C6E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上位机</w:t>
            </w:r>
          </w:p>
        </w:tc>
        <w:tc>
          <w:tcPr>
            <w:tcW w:w="3240" w:type="dxa"/>
          </w:tcPr>
          <w:p w14:paraId="6AC5F9AA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下位机</w:t>
            </w:r>
          </w:p>
        </w:tc>
        <w:tc>
          <w:tcPr>
            <w:tcW w:w="1796" w:type="dxa"/>
          </w:tcPr>
          <w:p w14:paraId="4807E991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</w:tr>
      <w:tr w:rsidR="00954AE3" w14:paraId="47CFB0C8" w14:textId="77777777">
        <w:trPr>
          <w:trHeight w:val="223"/>
        </w:trPr>
        <w:tc>
          <w:tcPr>
            <w:tcW w:w="3240" w:type="dxa"/>
          </w:tcPr>
          <w:p w14:paraId="5339E1C4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发送</w:t>
            </w:r>
            <w:r w:rsidR="00E422E8">
              <w:rPr>
                <w:rFonts w:ascii="宋体" w:hAnsi="宋体" w:hint="eastAsia"/>
                <w:sz w:val="18"/>
                <w:szCs w:val="28"/>
              </w:rPr>
              <w:t>设置搅拌子失速监测功能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3240" w:type="dxa"/>
          </w:tcPr>
          <w:p w14:paraId="6E96F1D8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796" w:type="dxa"/>
          </w:tcPr>
          <w:p w14:paraId="2FC8DCE9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954AE3" w14:paraId="58E8A568" w14:textId="77777777">
        <w:trPr>
          <w:trHeight w:val="243"/>
        </w:trPr>
        <w:tc>
          <w:tcPr>
            <w:tcW w:w="3240" w:type="dxa"/>
          </w:tcPr>
          <w:p w14:paraId="05BDD635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3240" w:type="dxa"/>
          </w:tcPr>
          <w:p w14:paraId="5ECF51CB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设备打开/关闭</w:t>
            </w:r>
            <w:r w:rsidR="00E422E8">
              <w:rPr>
                <w:rFonts w:ascii="宋体" w:hAnsi="宋体" w:hint="eastAsia"/>
                <w:sz w:val="18"/>
                <w:szCs w:val="28"/>
              </w:rPr>
              <w:t>搅拌子失速监测</w:t>
            </w:r>
            <w:r>
              <w:rPr>
                <w:rFonts w:ascii="宋体" w:hAnsi="宋体" w:hint="eastAsia"/>
                <w:sz w:val="18"/>
                <w:szCs w:val="28"/>
              </w:rPr>
              <w:t>功能</w:t>
            </w:r>
          </w:p>
        </w:tc>
        <w:tc>
          <w:tcPr>
            <w:tcW w:w="1796" w:type="dxa"/>
          </w:tcPr>
          <w:p w14:paraId="5281CED5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954AE3" w14:paraId="1523D979" w14:textId="77777777">
        <w:trPr>
          <w:trHeight w:val="107"/>
        </w:trPr>
        <w:tc>
          <w:tcPr>
            <w:tcW w:w="3240" w:type="dxa"/>
          </w:tcPr>
          <w:p w14:paraId="701E736D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3240" w:type="dxa"/>
          </w:tcPr>
          <w:p w14:paraId="5B3F04F9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返回</w:t>
            </w:r>
            <w:r w:rsidR="00E422E8">
              <w:rPr>
                <w:rFonts w:ascii="宋体" w:hAnsi="宋体" w:hint="eastAsia"/>
                <w:sz w:val="18"/>
                <w:szCs w:val="28"/>
              </w:rPr>
              <w:t>设置搅拌子失速监测功能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1796" w:type="dxa"/>
          </w:tcPr>
          <w:p w14:paraId="1BAE9F59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</w:tr>
    </w:tbl>
    <w:p w14:paraId="1B5ABD04" w14:textId="77777777" w:rsidR="00954AE3" w:rsidRDefault="00954AE3" w:rsidP="00954AE3">
      <w:pPr>
        <w:rPr>
          <w:rFonts w:ascii="宋体" w:hAnsi="宋体"/>
          <w:sz w:val="18"/>
          <w:szCs w:val="28"/>
        </w:rPr>
      </w:pPr>
    </w:p>
    <w:p w14:paraId="031215ED" w14:textId="77777777" w:rsidR="00954AE3" w:rsidRDefault="00954AE3" w:rsidP="00954AE3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下位机返回的指令为：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954AE3" w14:paraId="4B2DA6ED" w14:textId="77777777">
        <w:trPr>
          <w:trHeight w:val="81"/>
        </w:trPr>
        <w:tc>
          <w:tcPr>
            <w:tcW w:w="900" w:type="dxa"/>
          </w:tcPr>
          <w:p w14:paraId="67DFE5E9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1383FA0F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491CD6D5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726A8ADC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7C5DFFD2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3D2C1CB1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60558073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954AE3" w14:paraId="4DB48817" w14:textId="77777777">
        <w:trPr>
          <w:trHeight w:val="231"/>
        </w:trPr>
        <w:tc>
          <w:tcPr>
            <w:tcW w:w="900" w:type="dxa"/>
          </w:tcPr>
          <w:p w14:paraId="3169A232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3C8038AC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440" w:type="dxa"/>
          </w:tcPr>
          <w:p w14:paraId="1E0AF687" w14:textId="77777777" w:rsidR="00954AE3" w:rsidRPr="00A80981" w:rsidRDefault="00A80981" w:rsidP="00E33687">
            <w:pPr>
              <w:rPr>
                <w:rFonts w:ascii="宋体" w:hAnsi="宋体"/>
                <w:sz w:val="18"/>
                <w:szCs w:val="28"/>
              </w:rPr>
            </w:pPr>
            <w:r w:rsidRPr="00A80981">
              <w:rPr>
                <w:rFonts w:ascii="宋体" w:hAnsi="宋体"/>
                <w:sz w:val="18"/>
                <w:szCs w:val="28"/>
              </w:rPr>
              <w:t>CMD_SET_BR</w:t>
            </w:r>
          </w:p>
        </w:tc>
        <w:tc>
          <w:tcPr>
            <w:tcW w:w="1440" w:type="dxa"/>
          </w:tcPr>
          <w:p w14:paraId="25A05CEE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1440" w:type="dxa"/>
          </w:tcPr>
          <w:p w14:paraId="1419DFAB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3FA6685B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6DFE3E9A" w14:textId="77777777" w:rsidR="00954AE3" w:rsidRDefault="00954AE3" w:rsidP="00E33687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21D5B4CC" w14:textId="77777777" w:rsidR="00954AE3" w:rsidRDefault="00954AE3" w:rsidP="00954AE3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参数1：</w:t>
      </w:r>
    </w:p>
    <w:p w14:paraId="1E85B2CE" w14:textId="77777777" w:rsidR="00954AE3" w:rsidRDefault="00954AE3" w:rsidP="00954AE3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0：执行正确；</w:t>
      </w:r>
    </w:p>
    <w:p w14:paraId="0A294143" w14:textId="77777777" w:rsidR="006B2AED" w:rsidRDefault="00954AE3" w:rsidP="00954AE3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1：执行错误；</w:t>
      </w:r>
    </w:p>
    <w:p w14:paraId="6BB95232" w14:textId="77777777" w:rsidR="007A5276" w:rsidRPr="008F1235" w:rsidRDefault="007A5276" w:rsidP="007A5276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定时</w:t>
      </w:r>
      <w:r w:rsidRPr="00F745EC">
        <w:rPr>
          <w:rFonts w:hint="eastAsia"/>
          <w:sz w:val="28"/>
          <w:szCs w:val="28"/>
        </w:rPr>
        <w:t>控制</w:t>
      </w:r>
    </w:p>
    <w:p w14:paraId="3F934478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功能说明：上位</w:t>
      </w:r>
      <w:proofErr w:type="gramStart"/>
      <w:r>
        <w:rPr>
          <w:rFonts w:ascii="宋体" w:hAnsi="宋体" w:hint="eastAsia"/>
          <w:sz w:val="18"/>
          <w:szCs w:val="28"/>
        </w:rPr>
        <w:t>机控制</w:t>
      </w:r>
      <w:proofErr w:type="gramEnd"/>
      <w:r>
        <w:rPr>
          <w:rFonts w:ascii="宋体" w:hAnsi="宋体" w:hint="eastAsia"/>
          <w:sz w:val="18"/>
          <w:szCs w:val="28"/>
        </w:rPr>
        <w:t>定时功能开启/关闭及设定定时时间。</w:t>
      </w:r>
    </w:p>
    <w:p w14:paraId="0FB696A0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指令格式：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7A5276" w14:paraId="4F8E27EE" w14:textId="77777777" w:rsidTr="00C36E6E">
        <w:trPr>
          <w:trHeight w:val="261"/>
        </w:trPr>
        <w:tc>
          <w:tcPr>
            <w:tcW w:w="900" w:type="dxa"/>
          </w:tcPr>
          <w:p w14:paraId="6ABD223C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74D734C8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7F10C674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419A3C43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5506B460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7D429F23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7FE000DD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7A5276" w14:paraId="6BFBDC5B" w14:textId="77777777" w:rsidTr="00C36E6E">
        <w:trPr>
          <w:trHeight w:val="99"/>
        </w:trPr>
        <w:tc>
          <w:tcPr>
            <w:tcW w:w="900" w:type="dxa"/>
          </w:tcPr>
          <w:p w14:paraId="1B9EA2DD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2FDAC41D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0xfe</w:t>
            </w:r>
          </w:p>
        </w:tc>
        <w:tc>
          <w:tcPr>
            <w:tcW w:w="1440" w:type="dxa"/>
          </w:tcPr>
          <w:p w14:paraId="76A25F7A" w14:textId="77777777" w:rsidR="007A5276" w:rsidRPr="00377871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 w:rsidRPr="00377871">
              <w:rPr>
                <w:rFonts w:ascii="宋体" w:hAnsi="宋体"/>
                <w:sz w:val="18"/>
                <w:szCs w:val="28"/>
              </w:rPr>
              <w:t>CMD_T</w:t>
            </w:r>
            <w:r>
              <w:rPr>
                <w:rFonts w:ascii="宋体" w:hAnsi="宋体" w:hint="eastAsia"/>
                <w:sz w:val="18"/>
                <w:szCs w:val="28"/>
              </w:rPr>
              <w:t>IMER</w:t>
            </w:r>
          </w:p>
        </w:tc>
        <w:tc>
          <w:tcPr>
            <w:tcW w:w="1440" w:type="dxa"/>
          </w:tcPr>
          <w:p w14:paraId="4E35CE72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时间（高位）</w:t>
            </w:r>
          </w:p>
        </w:tc>
        <w:tc>
          <w:tcPr>
            <w:tcW w:w="1440" w:type="dxa"/>
          </w:tcPr>
          <w:p w14:paraId="013DC076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时间（低位）</w:t>
            </w:r>
          </w:p>
        </w:tc>
        <w:tc>
          <w:tcPr>
            <w:tcW w:w="1620" w:type="dxa"/>
          </w:tcPr>
          <w:p w14:paraId="390D2890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48D9F0E8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3841745D" w14:textId="77777777" w:rsidR="007A5276" w:rsidRDefault="007A5276" w:rsidP="007A5276">
      <w:pPr>
        <w:rPr>
          <w:rFonts w:ascii="宋体" w:hAnsi="宋体"/>
          <w:sz w:val="18"/>
          <w:szCs w:val="28"/>
        </w:rPr>
      </w:pPr>
    </w:p>
    <w:p w14:paraId="4219DD71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指令描述：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706"/>
        <w:gridCol w:w="3054"/>
      </w:tblGrid>
      <w:tr w:rsidR="007A5276" w14:paraId="7267D67D" w14:textId="77777777" w:rsidTr="00C36E6E">
        <w:trPr>
          <w:trHeight w:val="243"/>
        </w:trPr>
        <w:tc>
          <w:tcPr>
            <w:tcW w:w="2516" w:type="dxa"/>
          </w:tcPr>
          <w:p w14:paraId="755100BA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上位机</w:t>
            </w:r>
          </w:p>
        </w:tc>
        <w:tc>
          <w:tcPr>
            <w:tcW w:w="2706" w:type="dxa"/>
          </w:tcPr>
          <w:p w14:paraId="3F95E71E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下位机</w:t>
            </w:r>
          </w:p>
        </w:tc>
        <w:tc>
          <w:tcPr>
            <w:tcW w:w="3054" w:type="dxa"/>
          </w:tcPr>
          <w:p w14:paraId="74D03400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</w:tr>
      <w:tr w:rsidR="007A5276" w14:paraId="05C2FE85" w14:textId="77777777" w:rsidTr="00C36E6E">
        <w:trPr>
          <w:trHeight w:val="223"/>
        </w:trPr>
        <w:tc>
          <w:tcPr>
            <w:tcW w:w="2516" w:type="dxa"/>
          </w:tcPr>
          <w:p w14:paraId="149C683B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发送</w:t>
            </w:r>
            <w:r w:rsidRPr="00D919B5">
              <w:rPr>
                <w:rFonts w:ascii="宋体" w:hAnsi="宋体" w:hint="eastAsia"/>
                <w:sz w:val="18"/>
                <w:szCs w:val="28"/>
              </w:rPr>
              <w:t>搅拌控制</w:t>
            </w:r>
            <w:r>
              <w:rPr>
                <w:rFonts w:ascii="宋体" w:hAnsi="宋体" w:hint="eastAsia"/>
                <w:sz w:val="18"/>
                <w:szCs w:val="28"/>
              </w:rPr>
              <w:t>指令</w:t>
            </w:r>
          </w:p>
        </w:tc>
        <w:tc>
          <w:tcPr>
            <w:tcW w:w="2706" w:type="dxa"/>
          </w:tcPr>
          <w:p w14:paraId="4F576BC9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3054" w:type="dxa"/>
          </w:tcPr>
          <w:p w14:paraId="67CEDB61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7A5276" w14:paraId="6C8423FD" w14:textId="77777777" w:rsidTr="00C36E6E">
        <w:trPr>
          <w:trHeight w:val="243"/>
        </w:trPr>
        <w:tc>
          <w:tcPr>
            <w:tcW w:w="2516" w:type="dxa"/>
          </w:tcPr>
          <w:p w14:paraId="24AAE579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4B320C6D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设备设定时间</w:t>
            </w:r>
          </w:p>
          <w:p w14:paraId="5A1397A6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设备打开/关闭定时功能</w:t>
            </w:r>
          </w:p>
        </w:tc>
        <w:tc>
          <w:tcPr>
            <w:tcW w:w="3054" w:type="dxa"/>
          </w:tcPr>
          <w:p w14:paraId="3CADA448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</w:p>
        </w:tc>
      </w:tr>
      <w:tr w:rsidR="007A5276" w14:paraId="56B36940" w14:textId="77777777" w:rsidTr="00C36E6E">
        <w:trPr>
          <w:trHeight w:val="107"/>
        </w:trPr>
        <w:tc>
          <w:tcPr>
            <w:tcW w:w="2516" w:type="dxa"/>
          </w:tcPr>
          <w:p w14:paraId="246585D7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2706" w:type="dxa"/>
          </w:tcPr>
          <w:p w14:paraId="65CC565B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返回定时控制指令</w:t>
            </w:r>
          </w:p>
        </w:tc>
        <w:tc>
          <w:tcPr>
            <w:tcW w:w="3054" w:type="dxa"/>
          </w:tcPr>
          <w:p w14:paraId="6B19C54F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</w:p>
        </w:tc>
      </w:tr>
    </w:tbl>
    <w:p w14:paraId="3BD99856" w14:textId="77777777" w:rsidR="007A5276" w:rsidRDefault="007A5276" w:rsidP="007A5276">
      <w:pPr>
        <w:rPr>
          <w:rFonts w:ascii="宋体" w:hAnsi="宋体"/>
          <w:sz w:val="18"/>
          <w:szCs w:val="28"/>
        </w:rPr>
      </w:pPr>
    </w:p>
    <w:p w14:paraId="25B5FE26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下位机返回的指令为：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440"/>
        <w:gridCol w:w="1440"/>
        <w:gridCol w:w="1440"/>
        <w:gridCol w:w="1440"/>
        <w:gridCol w:w="1620"/>
        <w:gridCol w:w="1440"/>
      </w:tblGrid>
      <w:tr w:rsidR="007A5276" w14:paraId="6F793C3E" w14:textId="77777777" w:rsidTr="00C36E6E">
        <w:trPr>
          <w:trHeight w:val="81"/>
        </w:trPr>
        <w:tc>
          <w:tcPr>
            <w:tcW w:w="900" w:type="dxa"/>
          </w:tcPr>
          <w:p w14:paraId="51E3C8A7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</w:p>
        </w:tc>
        <w:tc>
          <w:tcPr>
            <w:tcW w:w="1440" w:type="dxa"/>
          </w:tcPr>
          <w:p w14:paraId="2A958822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第1字节</w:t>
            </w:r>
          </w:p>
        </w:tc>
        <w:tc>
          <w:tcPr>
            <w:tcW w:w="1440" w:type="dxa"/>
          </w:tcPr>
          <w:p w14:paraId="4594558C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第2字节</w:t>
            </w:r>
          </w:p>
        </w:tc>
        <w:tc>
          <w:tcPr>
            <w:tcW w:w="1440" w:type="dxa"/>
          </w:tcPr>
          <w:p w14:paraId="66A2A37D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第3字节</w:t>
            </w:r>
          </w:p>
        </w:tc>
        <w:tc>
          <w:tcPr>
            <w:tcW w:w="1440" w:type="dxa"/>
          </w:tcPr>
          <w:p w14:paraId="0866E521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第4字节</w:t>
            </w:r>
          </w:p>
        </w:tc>
        <w:tc>
          <w:tcPr>
            <w:tcW w:w="1620" w:type="dxa"/>
          </w:tcPr>
          <w:p w14:paraId="6E70D9FC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第5字节</w:t>
            </w:r>
          </w:p>
        </w:tc>
        <w:tc>
          <w:tcPr>
            <w:tcW w:w="1440" w:type="dxa"/>
          </w:tcPr>
          <w:p w14:paraId="7A677ED2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第6字节</w:t>
            </w:r>
          </w:p>
        </w:tc>
      </w:tr>
      <w:tr w:rsidR="007A5276" w14:paraId="19A1B498" w14:textId="77777777" w:rsidTr="00C36E6E">
        <w:trPr>
          <w:trHeight w:val="231"/>
        </w:trPr>
        <w:tc>
          <w:tcPr>
            <w:tcW w:w="900" w:type="dxa"/>
          </w:tcPr>
          <w:p w14:paraId="1908FD67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说明</w:t>
            </w:r>
          </w:p>
        </w:tc>
        <w:tc>
          <w:tcPr>
            <w:tcW w:w="1440" w:type="dxa"/>
          </w:tcPr>
          <w:p w14:paraId="08EE1B08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28"/>
              </w:rPr>
              <w:t>帧头</w:t>
            </w:r>
            <w:proofErr w:type="gramEnd"/>
            <w:r>
              <w:rPr>
                <w:rFonts w:ascii="宋体" w:hAnsi="宋体" w:hint="eastAsia"/>
                <w:sz w:val="18"/>
                <w:szCs w:val="28"/>
              </w:rPr>
              <w:t>0xfd</w:t>
            </w:r>
          </w:p>
        </w:tc>
        <w:tc>
          <w:tcPr>
            <w:tcW w:w="1440" w:type="dxa"/>
          </w:tcPr>
          <w:p w14:paraId="318FC7BE" w14:textId="77777777" w:rsidR="007A5276" w:rsidRPr="00377871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/>
                <w:sz w:val="18"/>
                <w:szCs w:val="28"/>
              </w:rPr>
              <w:t>CMD_T</w:t>
            </w:r>
            <w:r>
              <w:rPr>
                <w:rFonts w:ascii="宋体" w:hAnsi="宋体" w:hint="eastAsia"/>
                <w:sz w:val="18"/>
                <w:szCs w:val="28"/>
              </w:rPr>
              <w:t>IMER</w:t>
            </w:r>
          </w:p>
        </w:tc>
        <w:tc>
          <w:tcPr>
            <w:tcW w:w="1440" w:type="dxa"/>
          </w:tcPr>
          <w:p w14:paraId="73EE8296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参数1</w:t>
            </w:r>
          </w:p>
        </w:tc>
        <w:tc>
          <w:tcPr>
            <w:tcW w:w="1440" w:type="dxa"/>
          </w:tcPr>
          <w:p w14:paraId="2014A809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620" w:type="dxa"/>
          </w:tcPr>
          <w:p w14:paraId="537F1857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NULL</w:t>
            </w:r>
          </w:p>
        </w:tc>
        <w:tc>
          <w:tcPr>
            <w:tcW w:w="1440" w:type="dxa"/>
          </w:tcPr>
          <w:p w14:paraId="4DD5AEDA" w14:textId="77777777" w:rsidR="007A5276" w:rsidRDefault="007A5276" w:rsidP="00C36E6E">
            <w:pPr>
              <w:rPr>
                <w:rFonts w:ascii="宋体" w:hAnsi="宋体"/>
                <w:sz w:val="18"/>
                <w:szCs w:val="28"/>
              </w:rPr>
            </w:pPr>
            <w:r>
              <w:rPr>
                <w:rFonts w:ascii="宋体" w:hAnsi="宋体" w:hint="eastAsia"/>
                <w:sz w:val="18"/>
                <w:szCs w:val="28"/>
              </w:rPr>
              <w:t>校验和</w:t>
            </w:r>
          </w:p>
        </w:tc>
      </w:tr>
    </w:tbl>
    <w:p w14:paraId="6B99E510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>参数1：</w:t>
      </w:r>
    </w:p>
    <w:p w14:paraId="09F57959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0：执行正确；</w:t>
      </w:r>
    </w:p>
    <w:p w14:paraId="293CF96A" w14:textId="77777777" w:rsidR="007A5276" w:rsidRDefault="007A5276" w:rsidP="007A5276">
      <w:pPr>
        <w:rPr>
          <w:rFonts w:ascii="宋体" w:hAnsi="宋体"/>
          <w:sz w:val="18"/>
          <w:szCs w:val="28"/>
        </w:rPr>
      </w:pPr>
      <w:r>
        <w:rPr>
          <w:rFonts w:ascii="宋体" w:hAnsi="宋体" w:hint="eastAsia"/>
          <w:sz w:val="18"/>
          <w:szCs w:val="28"/>
        </w:rPr>
        <w:tab/>
      </w:r>
      <w:r>
        <w:rPr>
          <w:rFonts w:ascii="宋体" w:hAnsi="宋体" w:hint="eastAsia"/>
          <w:sz w:val="18"/>
          <w:szCs w:val="28"/>
        </w:rPr>
        <w:tab/>
        <w:t>1：执行错误；</w:t>
      </w:r>
    </w:p>
    <w:p w14:paraId="2339262F" w14:textId="77777777" w:rsidR="007A5276" w:rsidRDefault="007A5276" w:rsidP="00954AE3">
      <w:pPr>
        <w:rPr>
          <w:rFonts w:ascii="宋体" w:hAnsi="宋体"/>
          <w:sz w:val="18"/>
          <w:szCs w:val="28"/>
        </w:rPr>
      </w:pPr>
    </w:p>
    <w:sectPr w:rsidR="007A5276">
      <w:headerReference w:type="default" r:id="rId7"/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EE93E" w14:textId="77777777" w:rsidR="00F378BD" w:rsidRDefault="00F378BD">
      <w:r>
        <w:separator/>
      </w:r>
    </w:p>
    <w:p w14:paraId="0086D5F4" w14:textId="77777777" w:rsidR="00F378BD" w:rsidRDefault="00F378BD"/>
  </w:endnote>
  <w:endnote w:type="continuationSeparator" w:id="0">
    <w:p w14:paraId="2DEACD87" w14:textId="77777777" w:rsidR="00F378BD" w:rsidRDefault="00F378BD">
      <w:r>
        <w:continuationSeparator/>
      </w:r>
    </w:p>
    <w:p w14:paraId="23DB7FF3" w14:textId="77777777" w:rsidR="00F378BD" w:rsidRDefault="00F37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78C6C" w14:textId="77777777" w:rsidR="00A366C2" w:rsidRDefault="00A366C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E22CDB2" w14:textId="77777777" w:rsidR="00A366C2" w:rsidRDefault="00A366C2">
    <w:pPr>
      <w:pStyle w:val="a5"/>
      <w:ind w:right="360"/>
    </w:pPr>
  </w:p>
  <w:p w14:paraId="783A03EC" w14:textId="77777777" w:rsidR="00A366C2" w:rsidRDefault="00A366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9CDC9" w14:textId="77777777" w:rsidR="00A366C2" w:rsidRDefault="00A366C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64D85CF4" w14:textId="77777777" w:rsidR="00A366C2" w:rsidRDefault="00A366C2">
    <w:pPr>
      <w:pStyle w:val="a5"/>
      <w:ind w:right="360"/>
    </w:pPr>
  </w:p>
  <w:p w14:paraId="5B72DAAD" w14:textId="77777777" w:rsidR="00A366C2" w:rsidRDefault="00A366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687B8" w14:textId="77777777" w:rsidR="00F378BD" w:rsidRDefault="00F378BD">
      <w:r>
        <w:separator/>
      </w:r>
    </w:p>
    <w:p w14:paraId="30216EB1" w14:textId="77777777" w:rsidR="00F378BD" w:rsidRDefault="00F378BD"/>
  </w:footnote>
  <w:footnote w:type="continuationSeparator" w:id="0">
    <w:p w14:paraId="5B071565" w14:textId="77777777" w:rsidR="00F378BD" w:rsidRDefault="00F378BD">
      <w:r>
        <w:continuationSeparator/>
      </w:r>
    </w:p>
    <w:p w14:paraId="39CCB1B0" w14:textId="77777777" w:rsidR="00F378BD" w:rsidRDefault="00F378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3A191" w14:textId="77777777" w:rsidR="00A366C2" w:rsidRDefault="00A366C2">
    <w:pPr>
      <w:pStyle w:val="a4"/>
      <w:rPr>
        <w:rFonts w:ascii="宋体" w:hAnsi="宋体"/>
      </w:rPr>
    </w:pPr>
    <w:r>
      <w:rPr>
        <w:rFonts w:ascii="宋体" w:hAnsi="宋体" w:hint="eastAsia"/>
        <w:b/>
        <w:bCs/>
      </w:rPr>
      <w:t>MS通讯协议</w:t>
    </w:r>
    <w:r>
      <w:rPr>
        <w:rFonts w:ascii="宋体" w:hAnsi="宋体" w:hint="eastAsia"/>
      </w:rPr>
      <w:t xml:space="preserve"> </w:t>
    </w:r>
  </w:p>
  <w:p w14:paraId="1C5A17A9" w14:textId="77777777" w:rsidR="00A366C2" w:rsidRDefault="00A366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38DB"/>
    <w:multiLevelType w:val="hybridMultilevel"/>
    <w:tmpl w:val="58AE6008"/>
    <w:lvl w:ilvl="0" w:tplc="88EE7732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1D43C40"/>
    <w:multiLevelType w:val="multilevel"/>
    <w:tmpl w:val="B6CE6F0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AD632D2"/>
    <w:multiLevelType w:val="hybridMultilevel"/>
    <w:tmpl w:val="9F586AFE"/>
    <w:lvl w:ilvl="0" w:tplc="2A068EBE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27"/>
    <w:rsid w:val="000034E8"/>
    <w:rsid w:val="000200B4"/>
    <w:rsid w:val="000236E0"/>
    <w:rsid w:val="00027055"/>
    <w:rsid w:val="00030500"/>
    <w:rsid w:val="000457E7"/>
    <w:rsid w:val="000548E7"/>
    <w:rsid w:val="00055088"/>
    <w:rsid w:val="0007673E"/>
    <w:rsid w:val="0008077E"/>
    <w:rsid w:val="000950C7"/>
    <w:rsid w:val="00097F4F"/>
    <w:rsid w:val="000B4D2E"/>
    <w:rsid w:val="000C4053"/>
    <w:rsid w:val="000D1BB5"/>
    <w:rsid w:val="000E26C2"/>
    <w:rsid w:val="000E4DAB"/>
    <w:rsid w:val="000F50CB"/>
    <w:rsid w:val="000F5DC2"/>
    <w:rsid w:val="00112C8F"/>
    <w:rsid w:val="00115C81"/>
    <w:rsid w:val="00115EFF"/>
    <w:rsid w:val="001215DD"/>
    <w:rsid w:val="00123628"/>
    <w:rsid w:val="00126C9D"/>
    <w:rsid w:val="00127CDB"/>
    <w:rsid w:val="001321B4"/>
    <w:rsid w:val="00135A20"/>
    <w:rsid w:val="00147EFB"/>
    <w:rsid w:val="00161A69"/>
    <w:rsid w:val="00163023"/>
    <w:rsid w:val="001653E6"/>
    <w:rsid w:val="00172F23"/>
    <w:rsid w:val="001838A3"/>
    <w:rsid w:val="00193DED"/>
    <w:rsid w:val="001B0F7C"/>
    <w:rsid w:val="001B1C85"/>
    <w:rsid w:val="001B48D0"/>
    <w:rsid w:val="001B4F31"/>
    <w:rsid w:val="001B50B6"/>
    <w:rsid w:val="001C3432"/>
    <w:rsid w:val="001C3AC8"/>
    <w:rsid w:val="001C4314"/>
    <w:rsid w:val="001F2973"/>
    <w:rsid w:val="001F7242"/>
    <w:rsid w:val="00203D68"/>
    <w:rsid w:val="00210737"/>
    <w:rsid w:val="0021346C"/>
    <w:rsid w:val="00220C40"/>
    <w:rsid w:val="002428C2"/>
    <w:rsid w:val="00242B90"/>
    <w:rsid w:val="00247AEB"/>
    <w:rsid w:val="00255861"/>
    <w:rsid w:val="002576E3"/>
    <w:rsid w:val="0026396F"/>
    <w:rsid w:val="0026437F"/>
    <w:rsid w:val="0027052E"/>
    <w:rsid w:val="0027263E"/>
    <w:rsid w:val="00282E42"/>
    <w:rsid w:val="00283065"/>
    <w:rsid w:val="00284961"/>
    <w:rsid w:val="00294F2D"/>
    <w:rsid w:val="00297A04"/>
    <w:rsid w:val="002A06E1"/>
    <w:rsid w:val="002E2B12"/>
    <w:rsid w:val="002F4EE3"/>
    <w:rsid w:val="002F60C3"/>
    <w:rsid w:val="003009DF"/>
    <w:rsid w:val="0031652E"/>
    <w:rsid w:val="00317100"/>
    <w:rsid w:val="003273F8"/>
    <w:rsid w:val="00342E32"/>
    <w:rsid w:val="003505EB"/>
    <w:rsid w:val="003600D6"/>
    <w:rsid w:val="003664E3"/>
    <w:rsid w:val="00371859"/>
    <w:rsid w:val="00377871"/>
    <w:rsid w:val="00380939"/>
    <w:rsid w:val="0038338C"/>
    <w:rsid w:val="003913FE"/>
    <w:rsid w:val="00392839"/>
    <w:rsid w:val="003A1DB1"/>
    <w:rsid w:val="003B02D7"/>
    <w:rsid w:val="003C7CB1"/>
    <w:rsid w:val="003E76A7"/>
    <w:rsid w:val="00404453"/>
    <w:rsid w:val="00413057"/>
    <w:rsid w:val="004155AB"/>
    <w:rsid w:val="00417A00"/>
    <w:rsid w:val="00421F3C"/>
    <w:rsid w:val="00427DAC"/>
    <w:rsid w:val="00427DF2"/>
    <w:rsid w:val="00432B2B"/>
    <w:rsid w:val="00436C74"/>
    <w:rsid w:val="0044436B"/>
    <w:rsid w:val="004479D6"/>
    <w:rsid w:val="00451F7A"/>
    <w:rsid w:val="004568AB"/>
    <w:rsid w:val="0046262C"/>
    <w:rsid w:val="00463E20"/>
    <w:rsid w:val="00470E28"/>
    <w:rsid w:val="0048662A"/>
    <w:rsid w:val="004A2851"/>
    <w:rsid w:val="004A7036"/>
    <w:rsid w:val="004C1AAC"/>
    <w:rsid w:val="004E1D45"/>
    <w:rsid w:val="004E3A86"/>
    <w:rsid w:val="004F2090"/>
    <w:rsid w:val="00506327"/>
    <w:rsid w:val="005076FE"/>
    <w:rsid w:val="00511E6D"/>
    <w:rsid w:val="00517EA0"/>
    <w:rsid w:val="00520002"/>
    <w:rsid w:val="00530079"/>
    <w:rsid w:val="0054265F"/>
    <w:rsid w:val="0054380E"/>
    <w:rsid w:val="005445CC"/>
    <w:rsid w:val="00545919"/>
    <w:rsid w:val="00547CC4"/>
    <w:rsid w:val="00557FB0"/>
    <w:rsid w:val="00573B5E"/>
    <w:rsid w:val="005764A2"/>
    <w:rsid w:val="00582E0A"/>
    <w:rsid w:val="005A5D8F"/>
    <w:rsid w:val="005A76C6"/>
    <w:rsid w:val="005B1413"/>
    <w:rsid w:val="005B6465"/>
    <w:rsid w:val="005B6E35"/>
    <w:rsid w:val="005C3074"/>
    <w:rsid w:val="005C385A"/>
    <w:rsid w:val="005C6155"/>
    <w:rsid w:val="005C7A71"/>
    <w:rsid w:val="005D0727"/>
    <w:rsid w:val="005D11E9"/>
    <w:rsid w:val="005D2A16"/>
    <w:rsid w:val="005D6A54"/>
    <w:rsid w:val="005F415F"/>
    <w:rsid w:val="00601FCD"/>
    <w:rsid w:val="00614C30"/>
    <w:rsid w:val="0063342E"/>
    <w:rsid w:val="006416EA"/>
    <w:rsid w:val="0068734F"/>
    <w:rsid w:val="00693B66"/>
    <w:rsid w:val="00693B7A"/>
    <w:rsid w:val="00693C8B"/>
    <w:rsid w:val="006971CC"/>
    <w:rsid w:val="006A02DD"/>
    <w:rsid w:val="006A2DD7"/>
    <w:rsid w:val="006A454D"/>
    <w:rsid w:val="006B2AED"/>
    <w:rsid w:val="006C2ED5"/>
    <w:rsid w:val="006D4FEB"/>
    <w:rsid w:val="006E094E"/>
    <w:rsid w:val="006E358F"/>
    <w:rsid w:val="006E5925"/>
    <w:rsid w:val="006F3712"/>
    <w:rsid w:val="007135B6"/>
    <w:rsid w:val="00716F83"/>
    <w:rsid w:val="007207A2"/>
    <w:rsid w:val="00727C79"/>
    <w:rsid w:val="00736DD5"/>
    <w:rsid w:val="00742E01"/>
    <w:rsid w:val="007474CC"/>
    <w:rsid w:val="007545B7"/>
    <w:rsid w:val="0076335C"/>
    <w:rsid w:val="0079647C"/>
    <w:rsid w:val="007A1393"/>
    <w:rsid w:val="007A4A25"/>
    <w:rsid w:val="007A5276"/>
    <w:rsid w:val="007B14F9"/>
    <w:rsid w:val="007C1203"/>
    <w:rsid w:val="007D318B"/>
    <w:rsid w:val="007F22C5"/>
    <w:rsid w:val="00824CB0"/>
    <w:rsid w:val="008272BB"/>
    <w:rsid w:val="00827A3F"/>
    <w:rsid w:val="00827B85"/>
    <w:rsid w:val="00830026"/>
    <w:rsid w:val="00830150"/>
    <w:rsid w:val="0083533B"/>
    <w:rsid w:val="00836206"/>
    <w:rsid w:val="0083686D"/>
    <w:rsid w:val="008368CB"/>
    <w:rsid w:val="0083725A"/>
    <w:rsid w:val="00843C9C"/>
    <w:rsid w:val="008446BD"/>
    <w:rsid w:val="00844DC5"/>
    <w:rsid w:val="00855B11"/>
    <w:rsid w:val="0086616B"/>
    <w:rsid w:val="00870EF6"/>
    <w:rsid w:val="00887AA0"/>
    <w:rsid w:val="00892C89"/>
    <w:rsid w:val="0089504D"/>
    <w:rsid w:val="008A0584"/>
    <w:rsid w:val="008A63E7"/>
    <w:rsid w:val="008A7046"/>
    <w:rsid w:val="008B0FBF"/>
    <w:rsid w:val="008B3410"/>
    <w:rsid w:val="008D56F3"/>
    <w:rsid w:val="008D6155"/>
    <w:rsid w:val="008E06F0"/>
    <w:rsid w:val="008E6F3B"/>
    <w:rsid w:val="008F1235"/>
    <w:rsid w:val="008F14B3"/>
    <w:rsid w:val="008F71D2"/>
    <w:rsid w:val="009018AD"/>
    <w:rsid w:val="00911D35"/>
    <w:rsid w:val="00913D29"/>
    <w:rsid w:val="00932358"/>
    <w:rsid w:val="00935230"/>
    <w:rsid w:val="00941852"/>
    <w:rsid w:val="0094558F"/>
    <w:rsid w:val="009458CB"/>
    <w:rsid w:val="00951CCD"/>
    <w:rsid w:val="00952C29"/>
    <w:rsid w:val="00954AE3"/>
    <w:rsid w:val="0096146B"/>
    <w:rsid w:val="0097240B"/>
    <w:rsid w:val="00974AF5"/>
    <w:rsid w:val="00983C74"/>
    <w:rsid w:val="0098511A"/>
    <w:rsid w:val="009874B1"/>
    <w:rsid w:val="00993D9E"/>
    <w:rsid w:val="009C56DA"/>
    <w:rsid w:val="009D4A5C"/>
    <w:rsid w:val="009E1BCC"/>
    <w:rsid w:val="009E64C6"/>
    <w:rsid w:val="009E6F03"/>
    <w:rsid w:val="00A05AC2"/>
    <w:rsid w:val="00A366C2"/>
    <w:rsid w:val="00A5120B"/>
    <w:rsid w:val="00A557E7"/>
    <w:rsid w:val="00A609EE"/>
    <w:rsid w:val="00A6234B"/>
    <w:rsid w:val="00A71803"/>
    <w:rsid w:val="00A72215"/>
    <w:rsid w:val="00A80981"/>
    <w:rsid w:val="00A95F2B"/>
    <w:rsid w:val="00A96F59"/>
    <w:rsid w:val="00AA1F2C"/>
    <w:rsid w:val="00AB0263"/>
    <w:rsid w:val="00AB085F"/>
    <w:rsid w:val="00AB121A"/>
    <w:rsid w:val="00AB2932"/>
    <w:rsid w:val="00AB3E33"/>
    <w:rsid w:val="00AE5843"/>
    <w:rsid w:val="00AE6B95"/>
    <w:rsid w:val="00AE6E29"/>
    <w:rsid w:val="00AE7FDD"/>
    <w:rsid w:val="00AF2314"/>
    <w:rsid w:val="00AF2CA2"/>
    <w:rsid w:val="00B06450"/>
    <w:rsid w:val="00B12036"/>
    <w:rsid w:val="00B220E7"/>
    <w:rsid w:val="00B2307A"/>
    <w:rsid w:val="00B30F57"/>
    <w:rsid w:val="00B34ECF"/>
    <w:rsid w:val="00B3638A"/>
    <w:rsid w:val="00B4006F"/>
    <w:rsid w:val="00B417EE"/>
    <w:rsid w:val="00B426F2"/>
    <w:rsid w:val="00B53BED"/>
    <w:rsid w:val="00B72EE0"/>
    <w:rsid w:val="00B763C4"/>
    <w:rsid w:val="00BA2988"/>
    <w:rsid w:val="00BB1CC3"/>
    <w:rsid w:val="00BC0B19"/>
    <w:rsid w:val="00BC2F51"/>
    <w:rsid w:val="00BC3532"/>
    <w:rsid w:val="00BC384B"/>
    <w:rsid w:val="00BC5898"/>
    <w:rsid w:val="00BD0BCD"/>
    <w:rsid w:val="00BE6C2D"/>
    <w:rsid w:val="00BF29A4"/>
    <w:rsid w:val="00BF7718"/>
    <w:rsid w:val="00C01797"/>
    <w:rsid w:val="00C11FA7"/>
    <w:rsid w:val="00C14BD7"/>
    <w:rsid w:val="00C25B31"/>
    <w:rsid w:val="00C27123"/>
    <w:rsid w:val="00C36E6E"/>
    <w:rsid w:val="00C37112"/>
    <w:rsid w:val="00C4628B"/>
    <w:rsid w:val="00C54A90"/>
    <w:rsid w:val="00C70AAA"/>
    <w:rsid w:val="00C76F59"/>
    <w:rsid w:val="00C81002"/>
    <w:rsid w:val="00C83B22"/>
    <w:rsid w:val="00C878FD"/>
    <w:rsid w:val="00C97A0B"/>
    <w:rsid w:val="00CA2CB7"/>
    <w:rsid w:val="00CA52E1"/>
    <w:rsid w:val="00CB25E2"/>
    <w:rsid w:val="00CC424C"/>
    <w:rsid w:val="00CC429A"/>
    <w:rsid w:val="00CE0C05"/>
    <w:rsid w:val="00CF1C80"/>
    <w:rsid w:val="00CF550D"/>
    <w:rsid w:val="00CF67E4"/>
    <w:rsid w:val="00D01714"/>
    <w:rsid w:val="00D02779"/>
    <w:rsid w:val="00D04843"/>
    <w:rsid w:val="00D33026"/>
    <w:rsid w:val="00D414CB"/>
    <w:rsid w:val="00D4488B"/>
    <w:rsid w:val="00D46368"/>
    <w:rsid w:val="00D5201A"/>
    <w:rsid w:val="00D55E08"/>
    <w:rsid w:val="00D66D50"/>
    <w:rsid w:val="00D737DE"/>
    <w:rsid w:val="00D758B2"/>
    <w:rsid w:val="00D8185F"/>
    <w:rsid w:val="00D81B1C"/>
    <w:rsid w:val="00D919B5"/>
    <w:rsid w:val="00DC20B4"/>
    <w:rsid w:val="00DC6603"/>
    <w:rsid w:val="00DD2A30"/>
    <w:rsid w:val="00DD61AA"/>
    <w:rsid w:val="00DF1697"/>
    <w:rsid w:val="00DF2447"/>
    <w:rsid w:val="00DF7438"/>
    <w:rsid w:val="00E01E88"/>
    <w:rsid w:val="00E12679"/>
    <w:rsid w:val="00E12DD3"/>
    <w:rsid w:val="00E14B6E"/>
    <w:rsid w:val="00E209EC"/>
    <w:rsid w:val="00E22A74"/>
    <w:rsid w:val="00E2392C"/>
    <w:rsid w:val="00E26A17"/>
    <w:rsid w:val="00E31672"/>
    <w:rsid w:val="00E33687"/>
    <w:rsid w:val="00E36BD0"/>
    <w:rsid w:val="00E41955"/>
    <w:rsid w:val="00E422E8"/>
    <w:rsid w:val="00E44F4C"/>
    <w:rsid w:val="00E548AB"/>
    <w:rsid w:val="00E55D22"/>
    <w:rsid w:val="00E64DE8"/>
    <w:rsid w:val="00E66135"/>
    <w:rsid w:val="00E90524"/>
    <w:rsid w:val="00E90E13"/>
    <w:rsid w:val="00E965BE"/>
    <w:rsid w:val="00EA0265"/>
    <w:rsid w:val="00EC6469"/>
    <w:rsid w:val="00ED127C"/>
    <w:rsid w:val="00ED6949"/>
    <w:rsid w:val="00EE3A1A"/>
    <w:rsid w:val="00EE45A6"/>
    <w:rsid w:val="00EF6B77"/>
    <w:rsid w:val="00EF7934"/>
    <w:rsid w:val="00F06228"/>
    <w:rsid w:val="00F10D4D"/>
    <w:rsid w:val="00F34404"/>
    <w:rsid w:val="00F378BD"/>
    <w:rsid w:val="00F50AFD"/>
    <w:rsid w:val="00F56E2F"/>
    <w:rsid w:val="00F57A82"/>
    <w:rsid w:val="00F73AD8"/>
    <w:rsid w:val="00F745EC"/>
    <w:rsid w:val="00F74A35"/>
    <w:rsid w:val="00F75693"/>
    <w:rsid w:val="00F84315"/>
    <w:rsid w:val="00F93A60"/>
    <w:rsid w:val="00F95978"/>
    <w:rsid w:val="00F97E73"/>
    <w:rsid w:val="00FA0E1D"/>
    <w:rsid w:val="00FA4094"/>
    <w:rsid w:val="00FB0207"/>
    <w:rsid w:val="00FB2D4A"/>
    <w:rsid w:val="00FB6435"/>
    <w:rsid w:val="00FC1932"/>
    <w:rsid w:val="00FC3836"/>
    <w:rsid w:val="00FC3E9A"/>
    <w:rsid w:val="00FC78E6"/>
    <w:rsid w:val="00FD46C6"/>
    <w:rsid w:val="00F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7002C9"/>
  <w15:docId w15:val="{0711ED6C-6E55-4663-BB13-D3CC39C9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7FD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rsid w:val="00193DE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8</Pages>
  <Words>691</Words>
  <Characters>3941</Characters>
  <Application>Microsoft Office Word</Application>
  <DocSecurity>0</DocSecurity>
  <Lines>32</Lines>
  <Paragraphs>9</Paragraphs>
  <ScaleCrop>false</ScaleCrop>
  <Company>biochip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PCR通信协议</dc:title>
  <dc:creator>yjx</dc:creator>
  <cp:lastModifiedBy>Xu Yanheng</cp:lastModifiedBy>
  <cp:revision>2</cp:revision>
  <cp:lastPrinted>2006-08-15T08:29:00Z</cp:lastPrinted>
  <dcterms:created xsi:type="dcterms:W3CDTF">2021-03-15T04:32:00Z</dcterms:created>
  <dcterms:modified xsi:type="dcterms:W3CDTF">2021-03-15T04:32:00Z</dcterms:modified>
</cp:coreProperties>
</file>